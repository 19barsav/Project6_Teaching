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56F390" w14:textId="34568D50" w:rsidR="000C05DF" w:rsidRPr="00CF7EA9" w:rsidRDefault="00E31038" w:rsidP="00536B48">
      <w:pPr>
        <w:rPr>
          <w:b/>
        </w:rPr>
      </w:pPr>
      <w:r>
        <w:rPr>
          <w:b/>
        </w:rPr>
        <w:br/>
      </w:r>
      <w:r w:rsidR="000C05DF" w:rsidRPr="00CF7EA9">
        <w:rPr>
          <w:b/>
        </w:rPr>
        <w:t>CSE 231</w:t>
      </w:r>
      <w:r w:rsidR="000C05DF" w:rsidRPr="00CF7EA9">
        <w:rPr>
          <w:b/>
        </w:rPr>
        <w:tab/>
      </w:r>
      <w:r w:rsidR="000C05DF" w:rsidRPr="00CF7EA9">
        <w:rPr>
          <w:b/>
        </w:rPr>
        <w:tab/>
      </w:r>
      <w:r w:rsidR="000C05DF" w:rsidRPr="00CF7EA9">
        <w:rPr>
          <w:b/>
        </w:rPr>
        <w:tab/>
      </w:r>
      <w:r w:rsidR="000C05DF" w:rsidRPr="00CF7EA9">
        <w:rPr>
          <w:b/>
        </w:rPr>
        <w:tab/>
      </w:r>
      <w:r w:rsidR="000C05DF" w:rsidRPr="00CF7EA9">
        <w:rPr>
          <w:b/>
        </w:rPr>
        <w:tab/>
      </w:r>
      <w:r w:rsidR="000C05DF" w:rsidRPr="00CF7EA9">
        <w:rPr>
          <w:b/>
        </w:rPr>
        <w:tab/>
      </w:r>
      <w:r w:rsidR="00CF7EA9" w:rsidRPr="00CF7EA9">
        <w:rPr>
          <w:b/>
        </w:rPr>
        <w:tab/>
      </w:r>
      <w:r w:rsidR="000C05DF" w:rsidRPr="00CF7EA9">
        <w:rPr>
          <w:b/>
        </w:rPr>
        <w:tab/>
      </w:r>
      <w:r w:rsidR="000C05DF" w:rsidRPr="00CF7EA9">
        <w:rPr>
          <w:b/>
        </w:rPr>
        <w:tab/>
      </w:r>
      <w:r w:rsidR="00CF7EA9" w:rsidRPr="00CF7EA9">
        <w:rPr>
          <w:b/>
        </w:rPr>
        <w:tab/>
      </w:r>
      <w:r w:rsidR="00FD041C">
        <w:rPr>
          <w:b/>
        </w:rPr>
        <w:t xml:space="preserve">   </w:t>
      </w:r>
      <w:r w:rsidR="000932C3">
        <w:rPr>
          <w:b/>
        </w:rPr>
        <w:t xml:space="preserve">  Fall</w:t>
      </w:r>
      <w:r w:rsidR="00536B48">
        <w:rPr>
          <w:b/>
        </w:rPr>
        <w:t xml:space="preserve"> 202</w:t>
      </w:r>
      <w:r w:rsidR="00BB0B64">
        <w:rPr>
          <w:b/>
        </w:rPr>
        <w:t>2</w:t>
      </w:r>
    </w:p>
    <w:p w14:paraId="12CAA738" w14:textId="71653150" w:rsidR="000C05DF" w:rsidRPr="00CF7EA9" w:rsidRDefault="00F96B27" w:rsidP="00111BA6">
      <w:pPr>
        <w:jc w:val="center"/>
        <w:rPr>
          <w:b/>
          <w:sz w:val="28"/>
          <w:szCs w:val="28"/>
        </w:rPr>
      </w:pPr>
      <w:r>
        <w:rPr>
          <w:b/>
          <w:sz w:val="28"/>
          <w:szCs w:val="28"/>
        </w:rPr>
        <w:t xml:space="preserve">Computer </w:t>
      </w:r>
      <w:r w:rsidR="00061AB2">
        <w:rPr>
          <w:b/>
          <w:sz w:val="28"/>
          <w:szCs w:val="28"/>
        </w:rPr>
        <w:t>Project #</w:t>
      </w:r>
      <w:r w:rsidR="001576E8">
        <w:rPr>
          <w:b/>
          <w:sz w:val="28"/>
          <w:szCs w:val="28"/>
        </w:rPr>
        <w:t>0</w:t>
      </w:r>
      <w:r w:rsidR="0052700C">
        <w:rPr>
          <w:b/>
          <w:sz w:val="28"/>
          <w:szCs w:val="28"/>
        </w:rPr>
        <w:t>6</w:t>
      </w:r>
    </w:p>
    <w:p w14:paraId="037DC2E6" w14:textId="77777777" w:rsidR="000C05DF" w:rsidRDefault="000C05DF">
      <w:pPr>
        <w:jc w:val="center"/>
        <w:rPr>
          <w:b/>
          <w:sz w:val="28"/>
          <w:szCs w:val="28"/>
        </w:rPr>
      </w:pPr>
    </w:p>
    <w:p w14:paraId="0AAAA3D6" w14:textId="650FFDD1" w:rsidR="00F96B27" w:rsidRDefault="000C05DF">
      <w:r>
        <w:t xml:space="preserve">This assignment </w:t>
      </w:r>
      <w:r w:rsidR="00F96B27">
        <w:t>focuses on the design, implementation</w:t>
      </w:r>
      <w:r w:rsidR="00F67F49">
        <w:t>,</w:t>
      </w:r>
      <w:r w:rsidR="00F96B27">
        <w:t xml:space="preserve"> and</w:t>
      </w:r>
      <w:r w:rsidR="00A60356">
        <w:t xml:space="preserve"> testing of a Python program t</w:t>
      </w:r>
      <w:r w:rsidR="00C97FF5">
        <w:t>hat uses lists</w:t>
      </w:r>
      <w:r w:rsidR="00096E51">
        <w:t xml:space="preserve"> and tuples</w:t>
      </w:r>
      <w:r w:rsidR="00C97FF5">
        <w:t>.</w:t>
      </w:r>
    </w:p>
    <w:p w14:paraId="4F5BF7A6" w14:textId="77777777" w:rsidR="00F96B27" w:rsidRDefault="00F96B27"/>
    <w:p w14:paraId="5436AF39" w14:textId="28B37CB2" w:rsidR="006A5530" w:rsidRDefault="00F96B27" w:rsidP="006A5530">
      <w:pPr>
        <w:pStyle w:val="Default"/>
        <w:rPr>
          <w:color w:val="auto"/>
        </w:rPr>
      </w:pPr>
      <w:r>
        <w:t xml:space="preserve">It is worth </w:t>
      </w:r>
      <w:r w:rsidR="00BB0B64">
        <w:t>5</w:t>
      </w:r>
      <w:r w:rsidR="0052700C">
        <w:t>0</w:t>
      </w:r>
      <w:r>
        <w:t xml:space="preserve"> points (</w:t>
      </w:r>
      <w:r w:rsidR="00BB0B64">
        <w:t>5</w:t>
      </w:r>
      <w:r>
        <w:t>% of course grade) and must be completed no later than</w:t>
      </w:r>
      <w:r w:rsidR="00C202D9">
        <w:t xml:space="preserve"> </w:t>
      </w:r>
      <w:r w:rsidR="00C202D9" w:rsidRPr="002F229E">
        <w:rPr>
          <w:b/>
        </w:rPr>
        <w:t xml:space="preserve">11:59 PM on </w:t>
      </w:r>
      <w:r w:rsidR="006A5530" w:rsidRPr="006A5530">
        <w:rPr>
          <w:b/>
          <w:color w:val="FF0000"/>
        </w:rPr>
        <w:t>Sunday</w:t>
      </w:r>
      <w:r w:rsidR="006A5530">
        <w:rPr>
          <w:b/>
        </w:rPr>
        <w:t xml:space="preserve"> 10/23</w:t>
      </w:r>
      <w:r w:rsidR="00C202D9" w:rsidRPr="002F229E">
        <w:rPr>
          <w:b/>
        </w:rPr>
        <w:t>,</w:t>
      </w:r>
      <w:r w:rsidR="000900A0">
        <w:rPr>
          <w:b/>
        </w:rPr>
        <w:t xml:space="preserve"> 202</w:t>
      </w:r>
      <w:r w:rsidR="00BB0B64">
        <w:rPr>
          <w:b/>
        </w:rPr>
        <w:t>2</w:t>
      </w:r>
      <w:r w:rsidRPr="003B75C9">
        <w:rPr>
          <w:b/>
        </w:rPr>
        <w:t>.</w:t>
      </w:r>
      <w:r w:rsidR="006A5530">
        <w:rPr>
          <w:b/>
        </w:rPr>
        <w:t xml:space="preserve"> </w:t>
      </w:r>
    </w:p>
    <w:p w14:paraId="163869E8" w14:textId="2B514CE4" w:rsidR="00F96B27" w:rsidRDefault="006A5530" w:rsidP="006A5530">
      <w:pPr>
        <w:rPr>
          <w:b/>
        </w:rPr>
      </w:pPr>
      <w:r>
        <w:rPr>
          <w:sz w:val="23"/>
          <w:szCs w:val="23"/>
        </w:rPr>
        <w:t>Note that there will be zero penalties for assignments handed in on the following two days: October 24 &amp; 25. No submissions will be accepted after October 25. If you submit your project by Sunday</w:t>
      </w:r>
      <w:r w:rsidR="00926DDF">
        <w:rPr>
          <w:sz w:val="23"/>
          <w:szCs w:val="23"/>
        </w:rPr>
        <w:t xml:space="preserve"> 10/23 at 11:59PM EST</w:t>
      </w:r>
      <w:r>
        <w:rPr>
          <w:sz w:val="23"/>
          <w:szCs w:val="23"/>
        </w:rPr>
        <w:t>, you will get 2 extra credit points (note that you have to click on the submit to count as submitted).</w:t>
      </w:r>
    </w:p>
    <w:p w14:paraId="0D43B184" w14:textId="77777777" w:rsidR="003B75C9" w:rsidRDefault="003B75C9">
      <w:pPr>
        <w:rPr>
          <w:b/>
        </w:rPr>
      </w:pPr>
    </w:p>
    <w:p w14:paraId="78FDCC52" w14:textId="77777777" w:rsidR="003B75C9" w:rsidRDefault="003B75C9" w:rsidP="003B75C9">
      <w:pPr>
        <w:rPr>
          <w:b/>
        </w:rPr>
      </w:pPr>
      <w:r w:rsidRPr="003B75C9">
        <w:rPr>
          <w:b/>
        </w:rPr>
        <w:t>Assignment Overview</w:t>
      </w:r>
    </w:p>
    <w:p w14:paraId="3B946EE9" w14:textId="77777777" w:rsidR="003B75C9" w:rsidRPr="003B75C9" w:rsidRDefault="003B75C9" w:rsidP="003B75C9">
      <w:pPr>
        <w:rPr>
          <w:b/>
        </w:rPr>
      </w:pPr>
    </w:p>
    <w:p w14:paraId="486FA3B5" w14:textId="14485ED9" w:rsidR="003B75C9" w:rsidRDefault="003B75C9" w:rsidP="003B75C9">
      <w:r>
        <w:rPr>
          <w:rFonts w:ascii="TimesNewRomanPSMT" w:eastAsia="Times New Roman" w:hAnsi="TimesNewRomanPSMT" w:cs="TimesNewRomanPSMT"/>
          <w:lang w:eastAsia="en-US"/>
        </w:rPr>
        <w:t>In this assignment, you will practice with</w:t>
      </w:r>
      <w:r w:rsidR="001576E8">
        <w:rPr>
          <w:rFonts w:ascii="TimesNewRomanPSMT" w:eastAsia="Times New Roman" w:hAnsi="TimesNewRomanPSMT" w:cs="TimesNewRomanPSMT"/>
          <w:lang w:eastAsia="en-US"/>
        </w:rPr>
        <w:t xml:space="preserve"> lists of lists</w:t>
      </w:r>
      <w:r w:rsidR="00331836">
        <w:rPr>
          <w:rFonts w:ascii="TimesNewRomanPSMT" w:eastAsia="Times New Roman" w:hAnsi="TimesNewRomanPSMT" w:cs="TimesNewRomanPSMT"/>
          <w:lang w:eastAsia="en-US"/>
        </w:rPr>
        <w:t xml:space="preserve"> and tuples</w:t>
      </w:r>
      <w:r w:rsidR="001576E8">
        <w:rPr>
          <w:rFonts w:ascii="TimesNewRomanPSMT" w:eastAsia="Times New Roman" w:hAnsi="TimesNewRomanPSMT" w:cs="TimesNewRomanPSMT"/>
          <w:lang w:eastAsia="en-US"/>
        </w:rPr>
        <w:t xml:space="preserve"> and write a program to answer the questions described below.</w:t>
      </w:r>
    </w:p>
    <w:p w14:paraId="7DE82008" w14:textId="77777777" w:rsidR="00F96B27" w:rsidRDefault="00F96B27"/>
    <w:p w14:paraId="4D21C579" w14:textId="77777777" w:rsidR="00FD041C" w:rsidRDefault="00FD041C" w:rsidP="00FD041C">
      <w:pPr>
        <w:rPr>
          <w:b/>
        </w:rPr>
      </w:pPr>
      <w:r>
        <w:rPr>
          <w:b/>
        </w:rPr>
        <w:t>Assignment Background</w:t>
      </w:r>
    </w:p>
    <w:p w14:paraId="23A18275" w14:textId="77777777" w:rsidR="00FD041C" w:rsidRDefault="00FD041C" w:rsidP="00FD041C">
      <w:pPr>
        <w:rPr>
          <w:b/>
        </w:rPr>
      </w:pPr>
    </w:p>
    <w:p w14:paraId="007C7F1C" w14:textId="6FFC111B" w:rsidR="0052700C" w:rsidRPr="0052700C" w:rsidRDefault="0052700C" w:rsidP="0052700C">
      <w:pPr>
        <w:rPr>
          <w:lang w:val="en"/>
        </w:rPr>
      </w:pPr>
      <w:r w:rsidRPr="0052700C">
        <w:rPr>
          <w:lang w:val="en"/>
        </w:rPr>
        <w:t xml:space="preserve">In this assignment, you will practice with </w:t>
      </w:r>
      <w:r w:rsidR="00B5439A">
        <w:rPr>
          <w:lang w:val="en"/>
        </w:rPr>
        <w:t>book</w:t>
      </w:r>
      <w:r w:rsidR="00B5439A" w:rsidRPr="0052700C">
        <w:rPr>
          <w:lang w:val="en"/>
        </w:rPr>
        <w:t xml:space="preserve"> </w:t>
      </w:r>
      <w:r w:rsidRPr="0052700C">
        <w:rPr>
          <w:lang w:val="en"/>
        </w:rPr>
        <w:t xml:space="preserve">data from a </w:t>
      </w:r>
      <w:r w:rsidR="00B5439A">
        <w:rPr>
          <w:lang w:val="en"/>
        </w:rPr>
        <w:t>website called Goodreads</w:t>
      </w:r>
      <w:r w:rsidRPr="0052700C">
        <w:rPr>
          <w:lang w:val="en"/>
        </w:rPr>
        <w:t xml:space="preserve">. </w:t>
      </w:r>
      <w:r w:rsidR="00B5439A">
        <w:rPr>
          <w:lang w:val="en"/>
        </w:rPr>
        <w:t>Goodreads has thousands of books uploaded to its website, allowing a user to save books to virtual bookshelves to track what they’ve read</w:t>
      </w:r>
      <w:r w:rsidRPr="0052700C">
        <w:rPr>
          <w:lang w:val="en"/>
        </w:rPr>
        <w:t xml:space="preserve">. </w:t>
      </w:r>
      <w:r w:rsidR="00B5439A">
        <w:rPr>
          <w:lang w:val="en"/>
        </w:rPr>
        <w:t xml:space="preserve">When a user adds books to a bookshelf or leaves a review, Goodreads recommends related books. For this assignment, you will read in a user’s criteria and provide book recommendations to them. </w:t>
      </w:r>
    </w:p>
    <w:p w14:paraId="2951144F" w14:textId="09E06482" w:rsidR="001576E8" w:rsidRDefault="001576E8" w:rsidP="001576E8"/>
    <w:p w14:paraId="58A032E9" w14:textId="14CE0CD5" w:rsidR="00B80CBD" w:rsidRDefault="00B80CBD" w:rsidP="001576E8"/>
    <w:p w14:paraId="396C45F9" w14:textId="342931E5" w:rsidR="00F67F49" w:rsidRDefault="00B80CBD" w:rsidP="00F67F49">
      <w:r>
        <w:t xml:space="preserve">The data </w:t>
      </w:r>
      <w:r w:rsidR="0048700E">
        <w:t>is provided in</w:t>
      </w:r>
      <w:r>
        <w:t xml:space="preserve"> </w:t>
      </w:r>
      <w:r w:rsidR="0052700C">
        <w:t>a</w:t>
      </w:r>
      <w:r>
        <w:t xml:space="preserve"> </w:t>
      </w:r>
      <w:r w:rsidR="00F67F49">
        <w:t>file</w:t>
      </w:r>
      <w:r>
        <w:t xml:space="preserve">: </w:t>
      </w:r>
    </w:p>
    <w:p w14:paraId="40BD609F" w14:textId="3046C548" w:rsidR="00B5439A" w:rsidRDefault="00B5439A" w:rsidP="00B5439A">
      <w:pPr>
        <w:pStyle w:val="ListParagraph"/>
        <w:numPr>
          <w:ilvl w:val="0"/>
          <w:numId w:val="15"/>
        </w:numPr>
      </w:pPr>
      <w:r w:rsidRPr="00B5439A">
        <w:rPr>
          <w:rFonts w:ascii="Courier New" w:hAnsi="Courier New" w:cs="Courier New"/>
        </w:rPr>
        <w:t>books</w:t>
      </w:r>
      <w:r w:rsidR="0052700C" w:rsidRPr="00B5439A">
        <w:rPr>
          <w:rFonts w:ascii="Courier New" w:hAnsi="Courier New" w:cs="Courier New"/>
        </w:rPr>
        <w:t>.csv</w:t>
      </w:r>
      <w:r w:rsidR="0052700C">
        <w:t xml:space="preserve">: </w:t>
      </w:r>
      <w:r w:rsidR="00B80CBD">
        <w:t xml:space="preserve"> </w:t>
      </w:r>
      <w:r w:rsidR="0052700C">
        <w:t>Each line has the five attributes of a character,</w:t>
      </w:r>
      <w:r w:rsidR="00B80CBD">
        <w:t xml:space="preserve"> </w:t>
      </w:r>
      <w:r w:rsidR="0052700C">
        <w:t>comma</w:t>
      </w:r>
      <w:r w:rsidR="00B80CBD">
        <w:t xml:space="preserve">-separated </w:t>
      </w:r>
    </w:p>
    <w:p w14:paraId="14A42757" w14:textId="4B1101A8" w:rsidR="00B5439A" w:rsidRDefault="00B5439A" w:rsidP="00F67F49">
      <w:pPr>
        <w:rPr>
          <w:rFonts w:ascii="Courier New" w:hAnsi="Courier New" w:cs="Courier New"/>
        </w:rPr>
      </w:pPr>
      <w:r w:rsidRPr="00B5439A">
        <w:rPr>
          <w:rFonts w:ascii="Courier New" w:hAnsi="Courier New" w:cs="Courier New"/>
        </w:rPr>
        <w:t xml:space="preserve">isbn13, isbn10, title, subtitle, authors, categories, thumbnail, description, </w:t>
      </w:r>
      <w:proofErr w:type="spellStart"/>
      <w:r w:rsidRPr="00B5439A">
        <w:rPr>
          <w:rFonts w:ascii="Courier New" w:hAnsi="Courier New" w:cs="Courier New"/>
        </w:rPr>
        <w:t>published_year</w:t>
      </w:r>
      <w:proofErr w:type="spellEnd"/>
      <w:r w:rsidRPr="00B5439A">
        <w:rPr>
          <w:rFonts w:ascii="Courier New" w:hAnsi="Courier New" w:cs="Courier New"/>
        </w:rPr>
        <w:t xml:space="preserve">, </w:t>
      </w:r>
      <w:proofErr w:type="spellStart"/>
      <w:r w:rsidRPr="00B5439A">
        <w:rPr>
          <w:rFonts w:ascii="Courier New" w:hAnsi="Courier New" w:cs="Courier New"/>
        </w:rPr>
        <w:t>average_rating</w:t>
      </w:r>
      <w:proofErr w:type="spellEnd"/>
      <w:r w:rsidRPr="00B5439A">
        <w:rPr>
          <w:rFonts w:ascii="Courier New" w:hAnsi="Courier New" w:cs="Courier New"/>
        </w:rPr>
        <w:t xml:space="preserve">, </w:t>
      </w:r>
      <w:proofErr w:type="spellStart"/>
      <w:r w:rsidRPr="00B5439A">
        <w:rPr>
          <w:rFonts w:ascii="Courier New" w:hAnsi="Courier New" w:cs="Courier New"/>
        </w:rPr>
        <w:t>num_pages</w:t>
      </w:r>
      <w:proofErr w:type="spellEnd"/>
      <w:r w:rsidRPr="00B5439A">
        <w:rPr>
          <w:rFonts w:ascii="Courier New" w:hAnsi="Courier New" w:cs="Courier New"/>
        </w:rPr>
        <w:t xml:space="preserve">, </w:t>
      </w:r>
      <w:proofErr w:type="spellStart"/>
      <w:r w:rsidRPr="00B5439A">
        <w:rPr>
          <w:rFonts w:ascii="Courier New" w:hAnsi="Courier New" w:cs="Courier New"/>
        </w:rPr>
        <w:t>ratings_count</w:t>
      </w:r>
      <w:proofErr w:type="spellEnd"/>
    </w:p>
    <w:p w14:paraId="66797314" w14:textId="77777777" w:rsidR="00B5439A" w:rsidRPr="00B5439A" w:rsidRDefault="00B5439A" w:rsidP="00F67F49">
      <w:pPr>
        <w:rPr>
          <w:rFonts w:ascii="Courier New" w:hAnsi="Courier New" w:cs="Courier New"/>
        </w:rPr>
      </w:pPr>
    </w:p>
    <w:p w14:paraId="3FCF0858" w14:textId="14C365E1" w:rsidR="00B80CBD" w:rsidRDefault="0052700C" w:rsidP="00F67F49">
      <w:r>
        <w:t xml:space="preserve">You will create a list of </w:t>
      </w:r>
      <w:r w:rsidR="00B5439A">
        <w:t>tuples with only these attributes</w:t>
      </w:r>
      <w:r>
        <w:t>:</w:t>
      </w:r>
    </w:p>
    <w:p w14:paraId="3A1691C5" w14:textId="6914B374" w:rsidR="00B5439A" w:rsidRPr="00B5439A" w:rsidRDefault="00903FE4" w:rsidP="00B5439A">
      <w:pPr>
        <w:rPr>
          <w:rFonts w:ascii="Courier New" w:hAnsi="Courier New" w:cs="Courier New"/>
        </w:rPr>
      </w:pPr>
      <w:r>
        <w:t xml:space="preserve">           </w:t>
      </w:r>
      <w:r w:rsidRPr="00903FE4">
        <w:rPr>
          <w:rFonts w:ascii="Courier New" w:hAnsi="Courier New" w:cs="Courier New"/>
        </w:rPr>
        <w:t>(</w:t>
      </w:r>
      <w:r w:rsidR="00B5439A" w:rsidRPr="00B5439A">
        <w:rPr>
          <w:rFonts w:ascii="Courier New" w:hAnsi="Courier New" w:cs="Courier New"/>
        </w:rPr>
        <w:t xml:space="preserve">isbn13, title, authors, categories, description, </w:t>
      </w:r>
      <w:proofErr w:type="spellStart"/>
      <w:r w:rsidR="00B5439A" w:rsidRPr="00B5439A">
        <w:rPr>
          <w:rFonts w:ascii="Courier New" w:hAnsi="Courier New" w:cs="Courier New"/>
        </w:rPr>
        <w:t>published_year</w:t>
      </w:r>
      <w:proofErr w:type="spellEnd"/>
      <w:r w:rsidR="00B5439A" w:rsidRPr="00B5439A">
        <w:rPr>
          <w:rFonts w:ascii="Courier New" w:hAnsi="Courier New" w:cs="Courier New"/>
        </w:rPr>
        <w:t xml:space="preserve">, </w:t>
      </w:r>
      <w:proofErr w:type="spellStart"/>
      <w:r w:rsidR="00B5439A" w:rsidRPr="00B5439A">
        <w:rPr>
          <w:rFonts w:ascii="Courier New" w:hAnsi="Courier New" w:cs="Courier New"/>
        </w:rPr>
        <w:t>average_rating</w:t>
      </w:r>
      <w:proofErr w:type="spellEnd"/>
      <w:r w:rsidR="00B5439A" w:rsidRPr="00B5439A">
        <w:rPr>
          <w:rFonts w:ascii="Courier New" w:hAnsi="Courier New" w:cs="Courier New"/>
        </w:rPr>
        <w:t xml:space="preserve">, </w:t>
      </w:r>
      <w:proofErr w:type="spellStart"/>
      <w:r w:rsidR="00B5439A" w:rsidRPr="00B5439A">
        <w:rPr>
          <w:rFonts w:ascii="Courier New" w:hAnsi="Courier New" w:cs="Courier New"/>
        </w:rPr>
        <w:t>num_pages</w:t>
      </w:r>
      <w:proofErr w:type="spellEnd"/>
    </w:p>
    <w:p w14:paraId="14884BFC" w14:textId="0EE3001F" w:rsidR="007C2E5E" w:rsidRPr="00903FE4" w:rsidRDefault="00903FE4" w:rsidP="00F67F49">
      <w:pPr>
        <w:rPr>
          <w:rFonts w:ascii="Courier New" w:hAnsi="Courier New" w:cs="Courier New"/>
        </w:rPr>
      </w:pPr>
      <w:r w:rsidRPr="00903FE4">
        <w:rPr>
          <w:rFonts w:ascii="Courier New" w:hAnsi="Courier New" w:cs="Courier New"/>
        </w:rPr>
        <w:t>)</w:t>
      </w:r>
    </w:p>
    <w:p w14:paraId="2FF4AD80" w14:textId="40D20993" w:rsidR="007C2E5E" w:rsidRPr="0048700E" w:rsidRDefault="007C2E5E" w:rsidP="00903FE4">
      <w:pPr>
        <w:rPr>
          <w:rFonts w:ascii="Courier New" w:hAnsi="Courier New" w:cs="Courier New"/>
          <w:sz w:val="18"/>
          <w:szCs w:val="18"/>
        </w:rPr>
      </w:pPr>
    </w:p>
    <w:p w14:paraId="0350ADE9" w14:textId="77777777" w:rsidR="007C2E5E" w:rsidRPr="0048700E" w:rsidRDefault="007C2E5E" w:rsidP="007C2E5E">
      <w:pPr>
        <w:rPr>
          <w:rFonts w:ascii="Courier New" w:hAnsi="Courier New" w:cs="Courier New"/>
          <w:sz w:val="18"/>
          <w:szCs w:val="18"/>
        </w:rPr>
      </w:pPr>
    </w:p>
    <w:p w14:paraId="43AA3C53" w14:textId="5B1B5046" w:rsidR="00EA5A16" w:rsidRDefault="00FD041C">
      <w:pPr>
        <w:rPr>
          <w:b/>
        </w:rPr>
      </w:pPr>
      <w:r>
        <w:rPr>
          <w:b/>
        </w:rPr>
        <w:t>A</w:t>
      </w:r>
      <w:r w:rsidR="00F96B27">
        <w:rPr>
          <w:b/>
        </w:rPr>
        <w:t>ssignment Specifications</w:t>
      </w:r>
    </w:p>
    <w:p w14:paraId="60345180" w14:textId="406A41FB" w:rsidR="00897FD6" w:rsidRDefault="00061AB2" w:rsidP="000932C3">
      <w:r>
        <w:t xml:space="preserve">You will </w:t>
      </w:r>
      <w:r w:rsidR="008609EA">
        <w:t xml:space="preserve">develop </w:t>
      </w:r>
      <w:r>
        <w:t xml:space="preserve">a </w:t>
      </w:r>
      <w:r w:rsidR="008609EA">
        <w:t xml:space="preserve">Python </w:t>
      </w:r>
      <w:r>
        <w:t xml:space="preserve">program </w:t>
      </w:r>
      <w:r w:rsidR="00543202">
        <w:t>that</w:t>
      </w:r>
      <w:r w:rsidR="00F67F49">
        <w:t xml:space="preserve"> has the following functions</w:t>
      </w:r>
    </w:p>
    <w:p w14:paraId="4C0ED2F6" w14:textId="77777777" w:rsidR="00CB3E96" w:rsidRDefault="00CB3E96" w:rsidP="006E6904">
      <w:pPr>
        <w:pStyle w:val="ListParagraph"/>
        <w:ind w:left="0"/>
        <w:rPr>
          <w:rFonts w:ascii="Courier New" w:hAnsi="Courier New" w:cs="Courier New"/>
          <w:b/>
          <w:bCs/>
          <w:sz w:val="24"/>
          <w:szCs w:val="24"/>
        </w:rPr>
      </w:pPr>
    </w:p>
    <w:p w14:paraId="3C3076D4" w14:textId="2E9B9160" w:rsidR="003B75C9" w:rsidRPr="00C56EB2" w:rsidRDefault="00B53756" w:rsidP="006E6904">
      <w:pPr>
        <w:pStyle w:val="ListParagraph"/>
        <w:ind w:left="0"/>
        <w:rPr>
          <w:rFonts w:ascii="Courier New" w:hAnsi="Courier New" w:cs="Courier New"/>
          <w:sz w:val="24"/>
          <w:szCs w:val="24"/>
        </w:rPr>
      </w:pPr>
      <w:proofErr w:type="spellStart"/>
      <w:r>
        <w:rPr>
          <w:rFonts w:ascii="Courier New" w:hAnsi="Courier New" w:cs="Courier New"/>
          <w:b/>
          <w:bCs/>
          <w:sz w:val="24"/>
          <w:szCs w:val="24"/>
        </w:rPr>
        <w:t>o</w:t>
      </w:r>
      <w:r w:rsidR="00F67F49">
        <w:rPr>
          <w:rFonts w:ascii="Courier New" w:hAnsi="Courier New" w:cs="Courier New"/>
          <w:b/>
          <w:bCs/>
          <w:sz w:val="24"/>
          <w:szCs w:val="24"/>
        </w:rPr>
        <w:t>pen_file</w:t>
      </w:r>
      <w:proofErr w:type="spellEnd"/>
      <w:r w:rsidR="00906CFA" w:rsidRPr="00C56EB2">
        <w:rPr>
          <w:rFonts w:ascii="Courier New" w:hAnsi="Courier New" w:cs="Courier New"/>
          <w:b/>
          <w:bCs/>
          <w:sz w:val="24"/>
          <w:szCs w:val="24"/>
        </w:rPr>
        <w:t xml:space="preserve"> </w:t>
      </w:r>
      <w:r w:rsidR="003B75C9" w:rsidRPr="00C56EB2">
        <w:rPr>
          <w:rFonts w:ascii="Courier New" w:hAnsi="Courier New" w:cs="Courier New"/>
          <w:b/>
          <w:bCs/>
          <w:sz w:val="24"/>
          <w:szCs w:val="24"/>
        </w:rPr>
        <w:t xml:space="preserve">() </w:t>
      </w:r>
      <w:r w:rsidR="003B75C9" w:rsidRPr="00C56EB2">
        <w:rPr>
          <w:rFonts w:ascii="Courier New" w:hAnsi="Courier New" w:cs="Courier New"/>
          <w:b/>
          <w:bCs/>
          <w:sz w:val="24"/>
          <w:szCs w:val="24"/>
        </w:rPr>
        <w:sym w:font="Wingdings" w:char="F0E0"/>
      </w:r>
      <w:r w:rsidR="003B75C9" w:rsidRPr="00C56EB2">
        <w:rPr>
          <w:rFonts w:ascii="Courier New" w:hAnsi="Courier New" w:cs="Courier New"/>
          <w:b/>
          <w:bCs/>
          <w:sz w:val="24"/>
          <w:szCs w:val="24"/>
        </w:rPr>
        <w:t xml:space="preserve"> </w:t>
      </w:r>
      <w:r w:rsidR="00331836">
        <w:rPr>
          <w:rFonts w:ascii="Courier New" w:hAnsi="Courier New" w:cs="Courier New"/>
          <w:b/>
          <w:bCs/>
          <w:sz w:val="24"/>
          <w:szCs w:val="24"/>
        </w:rPr>
        <w:t>file pointer</w:t>
      </w:r>
      <w:r w:rsidR="00820630">
        <w:rPr>
          <w:rFonts w:ascii="Courier New" w:hAnsi="Courier New" w:cs="Courier New"/>
          <w:b/>
          <w:bCs/>
          <w:sz w:val="24"/>
          <w:szCs w:val="24"/>
        </w:rPr>
        <w:t xml:space="preserve"> </w:t>
      </w:r>
      <w:proofErr w:type="spellStart"/>
      <w:r w:rsidR="00820630">
        <w:rPr>
          <w:rFonts w:ascii="Courier New" w:hAnsi="Courier New" w:cs="Courier New"/>
          <w:b/>
          <w:bCs/>
          <w:sz w:val="24"/>
          <w:szCs w:val="24"/>
        </w:rPr>
        <w:t>fp</w:t>
      </w:r>
      <w:proofErr w:type="spellEnd"/>
      <w:r w:rsidR="003B75C9" w:rsidRPr="00C56EB2">
        <w:rPr>
          <w:rFonts w:ascii="Courier New" w:hAnsi="Courier New" w:cs="Courier New"/>
          <w:b/>
          <w:bCs/>
          <w:sz w:val="24"/>
          <w:szCs w:val="24"/>
        </w:rPr>
        <w:t>:</w:t>
      </w:r>
      <w:r w:rsidR="003B75C9" w:rsidRPr="00C56EB2">
        <w:rPr>
          <w:rFonts w:ascii="Courier New" w:hAnsi="Courier New" w:cs="Courier New"/>
          <w:sz w:val="24"/>
          <w:szCs w:val="24"/>
        </w:rPr>
        <w:t xml:space="preserve"> </w:t>
      </w:r>
    </w:p>
    <w:p w14:paraId="2A4B707E" w14:textId="5E659322" w:rsidR="00086236" w:rsidRPr="004F4BF7" w:rsidRDefault="00086236" w:rsidP="00F3488C">
      <w:pPr>
        <w:pStyle w:val="ListParagraph"/>
        <w:numPr>
          <w:ilvl w:val="0"/>
          <w:numId w:val="1"/>
        </w:numPr>
        <w:spacing w:after="0" w:line="240" w:lineRule="auto"/>
        <w:rPr>
          <w:rFonts w:ascii="Times New Roman" w:hAnsi="Times New Roman" w:cs="Times New Roman"/>
          <w:sz w:val="24"/>
          <w:szCs w:val="24"/>
        </w:rPr>
      </w:pPr>
      <w:r w:rsidRPr="004F4BF7">
        <w:rPr>
          <w:rFonts w:ascii="Times New Roman" w:hAnsi="Times New Roman" w:cs="Times New Roman"/>
          <w:sz w:val="24"/>
          <w:szCs w:val="24"/>
        </w:rPr>
        <w:t>This function</w:t>
      </w:r>
      <w:r w:rsidR="00331836">
        <w:rPr>
          <w:rFonts w:ascii="Times New Roman" w:hAnsi="Times New Roman" w:cs="Times New Roman"/>
          <w:sz w:val="24"/>
          <w:szCs w:val="24"/>
        </w:rPr>
        <w:t xml:space="preserve"> prompts the user to input a file name to open and keeps prompting until a </w:t>
      </w:r>
      <w:r w:rsidR="00903FE4">
        <w:rPr>
          <w:rFonts w:ascii="Times New Roman" w:hAnsi="Times New Roman" w:cs="Times New Roman"/>
          <w:sz w:val="24"/>
          <w:szCs w:val="24"/>
        </w:rPr>
        <w:t>valid</w:t>
      </w:r>
      <w:r w:rsidR="00331836">
        <w:rPr>
          <w:rFonts w:ascii="Times New Roman" w:hAnsi="Times New Roman" w:cs="Times New Roman"/>
          <w:sz w:val="24"/>
          <w:szCs w:val="24"/>
        </w:rPr>
        <w:t xml:space="preserve"> name is entered</w:t>
      </w:r>
      <w:r w:rsidR="0032391B">
        <w:rPr>
          <w:rFonts w:ascii="Times New Roman" w:hAnsi="Times New Roman" w:cs="Times New Roman"/>
          <w:sz w:val="24"/>
          <w:szCs w:val="24"/>
        </w:rPr>
        <w:t>.</w:t>
      </w:r>
      <w:r w:rsidR="006D4281">
        <w:rPr>
          <w:rFonts w:ascii="Times New Roman" w:hAnsi="Times New Roman" w:cs="Times New Roman"/>
          <w:sz w:val="24"/>
          <w:szCs w:val="24"/>
        </w:rPr>
        <w:t xml:space="preserve">  </w:t>
      </w:r>
      <w:r w:rsidR="00903FE4">
        <w:rPr>
          <w:rFonts w:ascii="Times New Roman" w:hAnsi="Times New Roman" w:cs="Times New Roman"/>
          <w:sz w:val="24"/>
          <w:szCs w:val="24"/>
        </w:rPr>
        <w:t>Return the file pointer</w:t>
      </w:r>
      <w:r w:rsidR="00E112EE">
        <w:rPr>
          <w:rFonts w:ascii="Times New Roman" w:hAnsi="Times New Roman" w:cs="Times New Roman"/>
          <w:sz w:val="24"/>
          <w:szCs w:val="24"/>
        </w:rPr>
        <w:t>.</w:t>
      </w:r>
    </w:p>
    <w:p w14:paraId="75C125C1" w14:textId="34BBFB51" w:rsidR="008B16ED" w:rsidRDefault="008B16ED" w:rsidP="00F3488C">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lastRenderedPageBreak/>
        <w:t xml:space="preserve">Parameters: </w:t>
      </w:r>
      <w:r w:rsidR="00903FE4">
        <w:rPr>
          <w:rFonts w:ascii="Times New Roman" w:hAnsi="Times New Roman" w:cs="Times New Roman"/>
        </w:rPr>
        <w:t>none</w:t>
      </w:r>
    </w:p>
    <w:p w14:paraId="599FED46" w14:textId="0DD2432B" w:rsidR="004B1427" w:rsidRPr="008B16ED" w:rsidRDefault="00086236" w:rsidP="00F3488C">
      <w:pPr>
        <w:pStyle w:val="ListParagraph"/>
        <w:numPr>
          <w:ilvl w:val="0"/>
          <w:numId w:val="1"/>
        </w:numPr>
        <w:spacing w:after="0" w:line="240" w:lineRule="auto"/>
        <w:rPr>
          <w:rFonts w:ascii="Times New Roman" w:hAnsi="Times New Roman" w:cs="Times New Roman"/>
        </w:rPr>
      </w:pPr>
      <w:r w:rsidRPr="00B363E6">
        <w:rPr>
          <w:rFonts w:ascii="Times New Roman" w:hAnsi="Times New Roman" w:cs="Times New Roman"/>
        </w:rPr>
        <w:t>Returns</w:t>
      </w:r>
      <w:r w:rsidR="00B363E6">
        <w:rPr>
          <w:rFonts w:ascii="Times New Roman" w:hAnsi="Times New Roman" w:cs="Times New Roman"/>
        </w:rPr>
        <w:t xml:space="preserve">: </w:t>
      </w:r>
      <w:r w:rsidR="000932C3">
        <w:rPr>
          <w:rFonts w:ascii="Times New Roman" w:hAnsi="Times New Roman" w:cs="Times New Roman"/>
        </w:rPr>
        <w:t xml:space="preserve">a </w:t>
      </w:r>
      <w:r w:rsidR="00331836">
        <w:rPr>
          <w:rFonts w:ascii="Times New Roman" w:hAnsi="Times New Roman" w:cs="Times New Roman"/>
        </w:rPr>
        <w:t>file pointer</w:t>
      </w:r>
      <w:r w:rsidR="003B75C9" w:rsidRPr="00302E95">
        <w:t xml:space="preserve"> </w:t>
      </w:r>
    </w:p>
    <w:p w14:paraId="56678B62" w14:textId="42659224" w:rsidR="008B16ED" w:rsidRPr="00331836" w:rsidRDefault="008B16ED" w:rsidP="00F3488C">
      <w:pPr>
        <w:pStyle w:val="ListParagraph"/>
        <w:numPr>
          <w:ilvl w:val="0"/>
          <w:numId w:val="1"/>
        </w:numPr>
        <w:spacing w:after="0" w:line="240" w:lineRule="auto"/>
        <w:rPr>
          <w:rFonts w:ascii="Times New Roman" w:hAnsi="Times New Roman" w:cs="Times New Roman"/>
        </w:rPr>
      </w:pPr>
      <w:r>
        <w:t>Display: prompts and error messages</w:t>
      </w:r>
    </w:p>
    <w:p w14:paraId="7772DE28" w14:textId="77777777" w:rsidR="00331836" w:rsidRDefault="00331836" w:rsidP="00331836">
      <w:pPr>
        <w:pStyle w:val="ListParagraph"/>
        <w:ind w:left="0"/>
        <w:rPr>
          <w:rFonts w:ascii="Courier New" w:hAnsi="Courier New" w:cs="Courier New"/>
          <w:b/>
          <w:bCs/>
          <w:sz w:val="24"/>
          <w:szCs w:val="24"/>
        </w:rPr>
      </w:pPr>
    </w:p>
    <w:p w14:paraId="7924D148" w14:textId="2124C8D3" w:rsidR="00331836" w:rsidRDefault="00331836" w:rsidP="005425E8">
      <w:pPr>
        <w:pStyle w:val="ListParagraph"/>
        <w:spacing w:line="240" w:lineRule="auto"/>
        <w:ind w:left="0"/>
        <w:rPr>
          <w:rFonts w:ascii="Courier New" w:hAnsi="Courier New" w:cs="Courier New"/>
          <w:b/>
          <w:bCs/>
          <w:sz w:val="28"/>
          <w:szCs w:val="28"/>
        </w:rPr>
      </w:pPr>
    </w:p>
    <w:p w14:paraId="1B38FBEE" w14:textId="77777777" w:rsidR="00820630" w:rsidRDefault="00820630" w:rsidP="005425E8">
      <w:pPr>
        <w:pStyle w:val="ListParagraph"/>
        <w:spacing w:line="240" w:lineRule="auto"/>
        <w:ind w:left="0"/>
        <w:rPr>
          <w:rFonts w:ascii="Courier New" w:hAnsi="Courier New" w:cs="Courier New"/>
          <w:b/>
          <w:bCs/>
          <w:sz w:val="28"/>
          <w:szCs w:val="28"/>
        </w:rPr>
      </w:pPr>
    </w:p>
    <w:p w14:paraId="7056946B" w14:textId="3F3C9035" w:rsidR="007B7408" w:rsidRPr="00C56EB2" w:rsidRDefault="00903FE4" w:rsidP="007B7408">
      <w:pPr>
        <w:pStyle w:val="ListParagraph"/>
        <w:ind w:left="0"/>
        <w:rPr>
          <w:rFonts w:ascii="Courier New" w:hAnsi="Courier New" w:cs="Courier New"/>
          <w:sz w:val="24"/>
          <w:szCs w:val="24"/>
        </w:rPr>
      </w:pPr>
      <w:proofErr w:type="spellStart"/>
      <w:r w:rsidRPr="00903FE4">
        <w:rPr>
          <w:rFonts w:ascii="Courier New" w:hAnsi="Courier New" w:cs="Courier New"/>
          <w:b/>
          <w:bCs/>
          <w:sz w:val="24"/>
          <w:szCs w:val="24"/>
          <w:lang w:val="en"/>
        </w:rPr>
        <w:t>read_file</w:t>
      </w:r>
      <w:proofErr w:type="spellEnd"/>
      <w:r w:rsidRPr="00903FE4">
        <w:rPr>
          <w:rFonts w:ascii="Courier New" w:hAnsi="Courier New" w:cs="Courier New"/>
          <w:b/>
          <w:bCs/>
          <w:sz w:val="24"/>
          <w:szCs w:val="24"/>
          <w:lang w:val="en"/>
        </w:rPr>
        <w:t xml:space="preserve"> </w:t>
      </w:r>
      <w:r w:rsidR="007B7408" w:rsidRPr="00C56EB2">
        <w:rPr>
          <w:rFonts w:ascii="Courier New" w:hAnsi="Courier New" w:cs="Courier New"/>
          <w:b/>
          <w:bCs/>
          <w:sz w:val="24"/>
          <w:szCs w:val="24"/>
        </w:rPr>
        <w:t>(</w:t>
      </w:r>
      <w:proofErr w:type="spellStart"/>
      <w:r w:rsidR="00EF72B0">
        <w:rPr>
          <w:rFonts w:ascii="Courier New" w:hAnsi="Courier New" w:cs="Courier New"/>
          <w:b/>
          <w:bCs/>
          <w:sz w:val="24"/>
          <w:szCs w:val="24"/>
        </w:rPr>
        <w:t>fp</w:t>
      </w:r>
      <w:proofErr w:type="spellEnd"/>
      <w:r w:rsidR="007B7408" w:rsidRPr="00C56EB2">
        <w:rPr>
          <w:rFonts w:ascii="Courier New" w:hAnsi="Courier New" w:cs="Courier New"/>
          <w:b/>
          <w:bCs/>
          <w:sz w:val="24"/>
          <w:szCs w:val="24"/>
        </w:rPr>
        <w:t xml:space="preserve">) </w:t>
      </w:r>
      <w:r w:rsidR="007B7408" w:rsidRPr="00C56EB2">
        <w:rPr>
          <w:rFonts w:ascii="Courier New" w:hAnsi="Courier New" w:cs="Courier New"/>
          <w:b/>
          <w:bCs/>
          <w:sz w:val="24"/>
          <w:szCs w:val="24"/>
        </w:rPr>
        <w:sym w:font="Wingdings" w:char="F0E0"/>
      </w:r>
      <w:r w:rsidR="007B7408" w:rsidRPr="00C56EB2">
        <w:rPr>
          <w:rFonts w:ascii="Courier New" w:hAnsi="Courier New" w:cs="Courier New"/>
          <w:b/>
          <w:bCs/>
          <w:sz w:val="24"/>
          <w:szCs w:val="24"/>
        </w:rPr>
        <w:t xml:space="preserve"> </w:t>
      </w:r>
      <w:r w:rsidR="007B7408">
        <w:rPr>
          <w:rFonts w:ascii="Courier New" w:hAnsi="Courier New" w:cs="Courier New"/>
          <w:b/>
          <w:bCs/>
          <w:sz w:val="24"/>
          <w:szCs w:val="24"/>
        </w:rPr>
        <w:t xml:space="preserve">list of </w:t>
      </w:r>
      <w:r w:rsidR="00EF72B0">
        <w:rPr>
          <w:rFonts w:ascii="Courier New" w:hAnsi="Courier New" w:cs="Courier New"/>
          <w:b/>
          <w:bCs/>
          <w:sz w:val="24"/>
          <w:szCs w:val="24"/>
        </w:rPr>
        <w:t>tuples</w:t>
      </w:r>
      <w:r w:rsidR="007B7408" w:rsidRPr="00C56EB2">
        <w:rPr>
          <w:rFonts w:ascii="Courier New" w:hAnsi="Courier New" w:cs="Courier New"/>
          <w:b/>
          <w:bCs/>
          <w:sz w:val="24"/>
          <w:szCs w:val="24"/>
        </w:rPr>
        <w:t>:</w:t>
      </w:r>
      <w:r w:rsidR="007B7408" w:rsidRPr="00C56EB2">
        <w:rPr>
          <w:rFonts w:ascii="Courier New" w:hAnsi="Courier New" w:cs="Courier New"/>
          <w:sz w:val="24"/>
          <w:szCs w:val="24"/>
        </w:rPr>
        <w:t xml:space="preserve"> </w:t>
      </w:r>
    </w:p>
    <w:p w14:paraId="5A81BB58" w14:textId="72209E84" w:rsidR="00903FE4" w:rsidRPr="00903FE4" w:rsidRDefault="007B7408" w:rsidP="00903FE4">
      <w:pPr>
        <w:pStyle w:val="ListParagraph"/>
        <w:numPr>
          <w:ilvl w:val="0"/>
          <w:numId w:val="3"/>
        </w:numPr>
        <w:rPr>
          <w:rFonts w:ascii="Times New Roman" w:hAnsi="Times New Roman" w:cs="Times New Roman"/>
          <w:sz w:val="24"/>
          <w:szCs w:val="24"/>
        </w:rPr>
      </w:pPr>
      <w:r w:rsidRPr="004F4BF7">
        <w:rPr>
          <w:rFonts w:ascii="Times New Roman" w:hAnsi="Times New Roman" w:cs="Times New Roman"/>
          <w:sz w:val="24"/>
          <w:szCs w:val="24"/>
        </w:rPr>
        <w:t>This function</w:t>
      </w:r>
      <w:r>
        <w:rPr>
          <w:rFonts w:ascii="Times New Roman" w:hAnsi="Times New Roman" w:cs="Times New Roman"/>
          <w:sz w:val="24"/>
          <w:szCs w:val="24"/>
        </w:rPr>
        <w:t xml:space="preserve"> reads the</w:t>
      </w:r>
      <w:r w:rsidR="00903FE4">
        <w:rPr>
          <w:rFonts w:ascii="Times New Roman" w:hAnsi="Times New Roman" w:cs="Times New Roman"/>
          <w:sz w:val="24"/>
          <w:szCs w:val="24"/>
        </w:rPr>
        <w:t xml:space="preserve"> comma-separated value</w:t>
      </w:r>
      <w:r>
        <w:rPr>
          <w:rFonts w:ascii="Times New Roman" w:hAnsi="Times New Roman" w:cs="Times New Roman"/>
          <w:sz w:val="24"/>
          <w:szCs w:val="24"/>
        </w:rPr>
        <w:t xml:space="preserve"> </w:t>
      </w:r>
      <w:r w:rsidR="00903FE4">
        <w:rPr>
          <w:rFonts w:ascii="Times New Roman" w:hAnsi="Times New Roman" w:cs="Times New Roman"/>
          <w:sz w:val="24"/>
          <w:szCs w:val="24"/>
        </w:rPr>
        <w:t>(</w:t>
      </w:r>
      <w:r w:rsidR="00903FE4">
        <w:rPr>
          <w:rFonts w:ascii="Courier New" w:hAnsi="Courier New" w:cs="Courier New"/>
          <w:sz w:val="24"/>
          <w:szCs w:val="24"/>
        </w:rPr>
        <w:t>csv)</w:t>
      </w:r>
      <w:r>
        <w:rPr>
          <w:rFonts w:ascii="Times New Roman" w:hAnsi="Times New Roman" w:cs="Times New Roman"/>
          <w:sz w:val="24"/>
          <w:szCs w:val="24"/>
        </w:rPr>
        <w:t xml:space="preserve"> file</w:t>
      </w:r>
      <w:r w:rsidR="00EF72B0">
        <w:rPr>
          <w:rFonts w:ascii="Times New Roman" w:hAnsi="Times New Roman" w:cs="Times New Roman"/>
          <w:sz w:val="24"/>
          <w:szCs w:val="24"/>
        </w:rPr>
        <w:t xml:space="preserve"> using file pointer fp</w:t>
      </w:r>
      <w:r>
        <w:rPr>
          <w:rFonts w:ascii="Times New Roman" w:hAnsi="Times New Roman" w:cs="Times New Roman"/>
          <w:sz w:val="24"/>
          <w:szCs w:val="24"/>
        </w:rPr>
        <w:t xml:space="preserve">. </w:t>
      </w:r>
      <w:r w:rsidR="00790AEA">
        <w:rPr>
          <w:rFonts w:ascii="Times New Roman" w:hAnsi="Times New Roman" w:cs="Times New Roman"/>
          <w:sz w:val="24"/>
          <w:szCs w:val="24"/>
        </w:rPr>
        <w:t xml:space="preserve">The file has </w:t>
      </w:r>
      <w:r w:rsidR="00903FE4">
        <w:rPr>
          <w:rFonts w:ascii="Times New Roman" w:hAnsi="Times New Roman" w:cs="Times New Roman"/>
          <w:sz w:val="24"/>
          <w:szCs w:val="24"/>
        </w:rPr>
        <w:t>one</w:t>
      </w:r>
      <w:r w:rsidR="00790AEA">
        <w:rPr>
          <w:rFonts w:ascii="Times New Roman" w:hAnsi="Times New Roman" w:cs="Times New Roman"/>
          <w:sz w:val="24"/>
          <w:szCs w:val="24"/>
        </w:rPr>
        <w:t xml:space="preserve"> header</w:t>
      </w:r>
      <w:r w:rsidR="00903FE4">
        <w:rPr>
          <w:rFonts w:ascii="Times New Roman" w:hAnsi="Times New Roman" w:cs="Times New Roman"/>
          <w:sz w:val="24"/>
          <w:szCs w:val="24"/>
        </w:rPr>
        <w:t xml:space="preserve"> line</w:t>
      </w:r>
      <w:r w:rsidR="00790AEA">
        <w:rPr>
          <w:rFonts w:ascii="Times New Roman" w:hAnsi="Times New Roman" w:cs="Times New Roman"/>
          <w:sz w:val="24"/>
          <w:szCs w:val="24"/>
        </w:rPr>
        <w:t xml:space="preserve">.  </w:t>
      </w:r>
      <w:r w:rsidR="00903FE4">
        <w:rPr>
          <w:rFonts w:ascii="Times New Roman" w:hAnsi="Times New Roman" w:cs="Times New Roman"/>
          <w:sz w:val="24"/>
          <w:szCs w:val="24"/>
        </w:rPr>
        <w:t>C</w:t>
      </w:r>
      <w:r w:rsidR="00903FE4" w:rsidRPr="00903FE4">
        <w:rPr>
          <w:rFonts w:ascii="Times New Roman" w:hAnsi="Times New Roman" w:cs="Times New Roman"/>
          <w:sz w:val="24"/>
          <w:szCs w:val="24"/>
        </w:rPr>
        <w:t xml:space="preserve">reate a list of </w:t>
      </w:r>
      <w:r w:rsidR="00903FE4">
        <w:rPr>
          <w:rFonts w:ascii="Times New Roman" w:hAnsi="Times New Roman" w:cs="Times New Roman"/>
          <w:sz w:val="24"/>
          <w:szCs w:val="24"/>
        </w:rPr>
        <w:t>tuples</w:t>
      </w:r>
      <w:r w:rsidR="00903FE4" w:rsidRPr="00903FE4">
        <w:rPr>
          <w:rFonts w:ascii="Times New Roman" w:hAnsi="Times New Roman" w:cs="Times New Roman"/>
          <w:sz w:val="24"/>
          <w:szCs w:val="24"/>
        </w:rPr>
        <w:t xml:space="preserve">. Each </w:t>
      </w:r>
      <w:r w:rsidR="00903FE4">
        <w:rPr>
          <w:rFonts w:ascii="Times New Roman" w:hAnsi="Times New Roman" w:cs="Times New Roman"/>
          <w:sz w:val="24"/>
          <w:szCs w:val="24"/>
        </w:rPr>
        <w:t>tuple</w:t>
      </w:r>
      <w:ins w:id="0" w:author="Savanah Barnes" w:date="2022-10-13T19:39:00Z">
        <w:r w:rsidR="00CD5245">
          <w:rPr>
            <w:rFonts w:ascii="Times New Roman" w:hAnsi="Times New Roman" w:cs="Times New Roman"/>
            <w:sz w:val="24"/>
            <w:szCs w:val="24"/>
          </w:rPr>
          <w:t xml:space="preserve"> </w:t>
        </w:r>
      </w:ins>
      <w:del w:id="1" w:author="Savanah Barnes" w:date="2022-10-13T19:39:00Z">
        <w:r w:rsidR="00903FE4" w:rsidRPr="00903FE4" w:rsidDel="00CD5245">
          <w:rPr>
            <w:rFonts w:ascii="Times New Roman" w:hAnsi="Times New Roman" w:cs="Times New Roman"/>
            <w:sz w:val="24"/>
            <w:szCs w:val="24"/>
          </w:rPr>
          <w:delText xml:space="preserve">t </w:delText>
        </w:r>
      </w:del>
      <w:r w:rsidR="00903FE4" w:rsidRPr="00903FE4">
        <w:rPr>
          <w:rFonts w:ascii="Times New Roman" w:hAnsi="Times New Roman" w:cs="Times New Roman"/>
          <w:sz w:val="24"/>
          <w:szCs w:val="24"/>
        </w:rPr>
        <w:t>represents a character and has the following format:</w:t>
      </w:r>
    </w:p>
    <w:p w14:paraId="2D240BE6" w14:textId="11257DB5" w:rsidR="00903FE4" w:rsidRPr="00903FE4" w:rsidRDefault="00903FE4" w:rsidP="008A1A93">
      <w:pPr>
        <w:ind w:left="360" w:firstLine="360"/>
      </w:pPr>
      <w:r w:rsidRPr="00903FE4">
        <w:rPr>
          <w:rFonts w:ascii="Courier New" w:hAnsi="Courier New" w:cs="Courier New"/>
        </w:rPr>
        <w:t>(</w:t>
      </w:r>
      <w:r w:rsidR="00094A05">
        <w:rPr>
          <w:rFonts w:ascii="Courier New" w:hAnsi="Courier New" w:cs="Courier New"/>
        </w:rPr>
        <w:t xml:space="preserve">isbn13, title, authors, categories, description, year, rating, </w:t>
      </w:r>
      <w:proofErr w:type="spellStart"/>
      <w:r w:rsidR="00094A05">
        <w:rPr>
          <w:rFonts w:ascii="Courier New" w:hAnsi="Courier New" w:cs="Courier New"/>
        </w:rPr>
        <w:t>num_pages</w:t>
      </w:r>
      <w:proofErr w:type="spellEnd"/>
      <w:r w:rsidR="00094A05">
        <w:rPr>
          <w:rFonts w:ascii="Courier New" w:hAnsi="Courier New" w:cs="Courier New"/>
        </w:rPr>
        <w:t xml:space="preserve">, </w:t>
      </w:r>
      <w:proofErr w:type="spellStart"/>
      <w:r w:rsidR="00094A05">
        <w:rPr>
          <w:rFonts w:ascii="Courier New" w:hAnsi="Courier New" w:cs="Courier New"/>
        </w:rPr>
        <w:t>rating_count</w:t>
      </w:r>
      <w:proofErr w:type="spellEnd"/>
      <w:r w:rsidRPr="00903FE4">
        <w:rPr>
          <w:rFonts w:ascii="Courier New" w:hAnsi="Courier New" w:cs="Courier New"/>
        </w:rPr>
        <w:t>)</w:t>
      </w:r>
    </w:p>
    <w:p w14:paraId="5AE93DE3" w14:textId="501C7043" w:rsidR="00903FE4" w:rsidRPr="00903FE4" w:rsidRDefault="00903FE4" w:rsidP="008A1A93">
      <w:pPr>
        <w:pStyle w:val="ListParagraph"/>
        <w:rPr>
          <w:rFonts w:ascii="Times New Roman" w:hAnsi="Times New Roman" w:cs="Times New Roman"/>
          <w:sz w:val="24"/>
          <w:szCs w:val="24"/>
        </w:rPr>
      </w:pPr>
      <w:r w:rsidRPr="00903FE4">
        <w:rPr>
          <w:rFonts w:ascii="Times New Roman" w:hAnsi="Times New Roman" w:cs="Times New Roman"/>
          <w:sz w:val="24"/>
          <w:szCs w:val="24"/>
        </w:rPr>
        <w:t>Th</w:t>
      </w:r>
      <w:r w:rsidR="008A1A93">
        <w:rPr>
          <w:rFonts w:ascii="Times New Roman" w:hAnsi="Times New Roman" w:cs="Times New Roman"/>
          <w:sz w:val="24"/>
          <w:szCs w:val="24"/>
        </w:rPr>
        <w:t xml:space="preserve">e </w:t>
      </w:r>
      <w:r w:rsidRPr="00903FE4">
        <w:rPr>
          <w:rFonts w:ascii="Times New Roman" w:hAnsi="Times New Roman" w:cs="Times New Roman"/>
          <w:sz w:val="24"/>
          <w:szCs w:val="24"/>
        </w:rPr>
        <w:t xml:space="preserve">type of each element in </w:t>
      </w:r>
      <w:r w:rsidR="008A1A93">
        <w:rPr>
          <w:rFonts w:ascii="Times New Roman" w:hAnsi="Times New Roman" w:cs="Times New Roman"/>
          <w:sz w:val="24"/>
          <w:szCs w:val="24"/>
        </w:rPr>
        <w:t>the tuple</w:t>
      </w:r>
      <w:r w:rsidRPr="00903FE4">
        <w:rPr>
          <w:rFonts w:ascii="Times New Roman" w:hAnsi="Times New Roman" w:cs="Times New Roman"/>
          <w:sz w:val="24"/>
          <w:szCs w:val="24"/>
        </w:rPr>
        <w:t>:</w:t>
      </w:r>
    </w:p>
    <w:p w14:paraId="4488B3E6" w14:textId="76B83A2C" w:rsidR="007B7408" w:rsidRDefault="008A1A93" w:rsidP="008A1A93">
      <w:pPr>
        <w:pStyle w:val="ListParagraph"/>
        <w:spacing w:after="0" w:line="240" w:lineRule="auto"/>
        <w:rPr>
          <w:rFonts w:ascii="Times New Roman" w:hAnsi="Times New Roman" w:cs="Times New Roman"/>
          <w:sz w:val="24"/>
          <w:szCs w:val="24"/>
        </w:rPr>
      </w:pPr>
      <w:r>
        <w:rPr>
          <w:rFonts w:ascii="Courier New" w:hAnsi="Courier New" w:cs="Courier New"/>
          <w:sz w:val="24"/>
          <w:szCs w:val="24"/>
        </w:rPr>
        <w:t>(s</w:t>
      </w:r>
      <w:r w:rsidR="00903FE4" w:rsidRPr="008A1A93">
        <w:rPr>
          <w:rFonts w:ascii="Courier New" w:hAnsi="Courier New" w:cs="Courier New"/>
          <w:sz w:val="24"/>
          <w:szCs w:val="24"/>
        </w:rPr>
        <w:t xml:space="preserve">tring, </w:t>
      </w:r>
      <w:r>
        <w:rPr>
          <w:rFonts w:ascii="Courier New" w:hAnsi="Courier New" w:cs="Courier New"/>
          <w:sz w:val="24"/>
          <w:szCs w:val="24"/>
        </w:rPr>
        <w:t>s</w:t>
      </w:r>
      <w:r w:rsidR="00903FE4" w:rsidRPr="008A1A93">
        <w:rPr>
          <w:rFonts w:ascii="Courier New" w:hAnsi="Courier New" w:cs="Courier New"/>
          <w:sz w:val="24"/>
          <w:szCs w:val="24"/>
        </w:rPr>
        <w:t xml:space="preserve">tring, </w:t>
      </w:r>
      <w:r>
        <w:rPr>
          <w:rFonts w:ascii="Courier New" w:hAnsi="Courier New" w:cs="Courier New"/>
          <w:sz w:val="24"/>
          <w:szCs w:val="24"/>
        </w:rPr>
        <w:t>s</w:t>
      </w:r>
      <w:r w:rsidR="00903FE4" w:rsidRPr="008A1A93">
        <w:rPr>
          <w:rFonts w:ascii="Courier New" w:hAnsi="Courier New" w:cs="Courier New"/>
          <w:sz w:val="24"/>
          <w:szCs w:val="24"/>
        </w:rPr>
        <w:t xml:space="preserve">tring, </w:t>
      </w:r>
      <w:r w:rsidR="00094A05">
        <w:rPr>
          <w:rFonts w:ascii="Courier New" w:hAnsi="Courier New" w:cs="Courier New"/>
          <w:sz w:val="24"/>
          <w:szCs w:val="24"/>
        </w:rPr>
        <w:t>list(strings)</w:t>
      </w:r>
      <w:r w:rsidR="00903FE4" w:rsidRPr="008A1A93">
        <w:rPr>
          <w:rFonts w:ascii="Courier New" w:hAnsi="Courier New" w:cs="Courier New"/>
          <w:sz w:val="24"/>
          <w:szCs w:val="24"/>
        </w:rPr>
        <w:t xml:space="preserve">, </w:t>
      </w:r>
      <w:r>
        <w:rPr>
          <w:rFonts w:ascii="Courier New" w:hAnsi="Courier New" w:cs="Courier New"/>
          <w:sz w:val="24"/>
          <w:szCs w:val="24"/>
        </w:rPr>
        <w:t>s</w:t>
      </w:r>
      <w:r w:rsidR="00903FE4" w:rsidRPr="008A1A93">
        <w:rPr>
          <w:rFonts w:ascii="Courier New" w:hAnsi="Courier New" w:cs="Courier New"/>
          <w:sz w:val="24"/>
          <w:szCs w:val="24"/>
        </w:rPr>
        <w:t>tring</w:t>
      </w:r>
      <w:r w:rsidR="00094A05">
        <w:rPr>
          <w:rFonts w:ascii="Courier New" w:hAnsi="Courier New" w:cs="Courier New"/>
          <w:sz w:val="24"/>
          <w:szCs w:val="24"/>
        </w:rPr>
        <w:t>, string, float, int, int</w:t>
      </w:r>
      <w:r>
        <w:rPr>
          <w:rFonts w:ascii="Courier New" w:hAnsi="Courier New" w:cs="Courier New"/>
          <w:sz w:val="24"/>
          <w:szCs w:val="24"/>
        </w:rPr>
        <w:t>)</w:t>
      </w:r>
      <w:r w:rsidR="00EF72B0">
        <w:rPr>
          <w:rFonts w:ascii="Times New Roman" w:hAnsi="Times New Roman" w:cs="Times New Roman"/>
          <w:sz w:val="24"/>
          <w:szCs w:val="24"/>
        </w:rPr>
        <w:t xml:space="preserve"> </w:t>
      </w:r>
      <w:r>
        <w:rPr>
          <w:rFonts w:ascii="Times New Roman" w:hAnsi="Times New Roman" w:cs="Times New Roman"/>
          <w:sz w:val="24"/>
          <w:szCs w:val="24"/>
        </w:rPr>
        <w:br/>
      </w:r>
      <w:r w:rsidR="00094A05">
        <w:rPr>
          <w:rFonts w:ascii="Times New Roman" w:hAnsi="Times New Roman" w:cs="Times New Roman"/>
          <w:sz w:val="24"/>
          <w:szCs w:val="24"/>
        </w:rPr>
        <w:t xml:space="preserve">If any conversion fails, skip that line of data. </w:t>
      </w:r>
    </w:p>
    <w:p w14:paraId="149C91D7" w14:textId="1C11FC3B" w:rsidR="00094A05" w:rsidRDefault="00094A05" w:rsidP="008A1A9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Hint: wrap the variable assignment in a try-except</w:t>
      </w:r>
    </w:p>
    <w:p w14:paraId="3E920963" w14:textId="179F7274" w:rsidR="007C566F" w:rsidRPr="007C566F" w:rsidRDefault="007C566F" w:rsidP="00790AE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Return the list of tuples</w:t>
      </w:r>
      <w:r w:rsidR="008A1A93">
        <w:rPr>
          <w:rFonts w:ascii="Times New Roman" w:hAnsi="Times New Roman" w:cs="Times New Roman"/>
          <w:sz w:val="24"/>
          <w:szCs w:val="24"/>
        </w:rPr>
        <w:t>.</w:t>
      </w:r>
    </w:p>
    <w:p w14:paraId="48697C66" w14:textId="4B700069" w:rsidR="007B7408" w:rsidRPr="00000AA7" w:rsidRDefault="00EF72B0" w:rsidP="00F3488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Parameter: file pointer</w:t>
      </w:r>
    </w:p>
    <w:p w14:paraId="11D63ABC" w14:textId="63562A6E" w:rsidR="007B7408" w:rsidRDefault="00EF72B0" w:rsidP="00F3488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Returns</w:t>
      </w:r>
      <w:r w:rsidR="007B7408">
        <w:rPr>
          <w:rFonts w:ascii="Times New Roman" w:hAnsi="Times New Roman" w:cs="Times New Roman"/>
          <w:sz w:val="24"/>
          <w:szCs w:val="24"/>
        </w:rPr>
        <w:t xml:space="preserve">: </w:t>
      </w:r>
      <w:r>
        <w:rPr>
          <w:rFonts w:ascii="Times New Roman" w:hAnsi="Times New Roman" w:cs="Times New Roman"/>
          <w:sz w:val="24"/>
          <w:szCs w:val="24"/>
        </w:rPr>
        <w:t>list of tuples</w:t>
      </w:r>
    </w:p>
    <w:p w14:paraId="6298046E" w14:textId="4811494B" w:rsidR="007B7408" w:rsidRPr="00D33852" w:rsidRDefault="00EF72B0" w:rsidP="00F3488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rPr>
        <w:t>Displays</w:t>
      </w:r>
      <w:r w:rsidR="007B7408" w:rsidRPr="00D33852">
        <w:rPr>
          <w:rFonts w:ascii="Times New Roman" w:hAnsi="Times New Roman" w:cs="Times New Roman"/>
        </w:rPr>
        <w:t xml:space="preserve">: </w:t>
      </w:r>
      <w:r>
        <w:rPr>
          <w:rFonts w:ascii="Times New Roman" w:hAnsi="Times New Roman" w:cs="Times New Roman"/>
        </w:rPr>
        <w:t>nothing</w:t>
      </w:r>
    </w:p>
    <w:p w14:paraId="3CE6ED6C" w14:textId="62E0C01C" w:rsidR="00D33852" w:rsidRDefault="00D33852" w:rsidP="00D33852"/>
    <w:p w14:paraId="4DA57287" w14:textId="081BA4CD" w:rsidR="007C566F" w:rsidRPr="00C56EB2" w:rsidRDefault="004C6A3F" w:rsidP="007C566F">
      <w:pPr>
        <w:pStyle w:val="ListParagraph"/>
        <w:ind w:left="0"/>
        <w:rPr>
          <w:rFonts w:ascii="Courier New" w:hAnsi="Courier New" w:cs="Courier New"/>
          <w:sz w:val="24"/>
          <w:szCs w:val="24"/>
        </w:rPr>
      </w:pPr>
      <w:r w:rsidRPr="004C6A3F">
        <w:rPr>
          <w:rFonts w:ascii="Courier New" w:hAnsi="Courier New" w:cs="Courier New"/>
          <w:b/>
          <w:bCs/>
          <w:sz w:val="24"/>
          <w:szCs w:val="24"/>
          <w:lang w:val="en"/>
        </w:rPr>
        <w:t>def ﻿</w:t>
      </w:r>
      <w:proofErr w:type="spellStart"/>
      <w:r w:rsidRPr="004C6A3F">
        <w:rPr>
          <w:rFonts w:ascii="Courier New" w:hAnsi="Courier New" w:cs="Courier New"/>
          <w:b/>
          <w:bCs/>
          <w:sz w:val="24"/>
          <w:szCs w:val="24"/>
          <w:lang w:val="en"/>
        </w:rPr>
        <w:t>get_</w:t>
      </w:r>
      <w:r w:rsidR="00094A05">
        <w:rPr>
          <w:rFonts w:ascii="Courier New" w:hAnsi="Courier New" w:cs="Courier New"/>
          <w:b/>
          <w:bCs/>
          <w:sz w:val="24"/>
          <w:szCs w:val="24"/>
          <w:lang w:val="en"/>
        </w:rPr>
        <w:t>books_on</w:t>
      </w:r>
      <w:r w:rsidRPr="004C6A3F">
        <w:rPr>
          <w:rFonts w:ascii="Courier New" w:hAnsi="Courier New" w:cs="Courier New"/>
          <w:b/>
          <w:bCs/>
          <w:sz w:val="24"/>
          <w:szCs w:val="24"/>
          <w:lang w:val="en"/>
        </w:rPr>
        <w:t>_criterion</w:t>
      </w:r>
      <w:proofErr w:type="spellEnd"/>
      <w:r w:rsidRPr="004C6A3F">
        <w:rPr>
          <w:rFonts w:ascii="Courier New" w:hAnsi="Courier New" w:cs="Courier New"/>
          <w:b/>
          <w:bCs/>
          <w:sz w:val="24"/>
          <w:szCs w:val="24"/>
          <w:lang w:val="en"/>
        </w:rPr>
        <w:t xml:space="preserve"> (list of</w:t>
      </w:r>
      <w:r>
        <w:rPr>
          <w:rFonts w:ascii="Courier New" w:hAnsi="Courier New" w:cs="Courier New"/>
          <w:b/>
          <w:bCs/>
          <w:sz w:val="24"/>
          <w:szCs w:val="24"/>
          <w:lang w:val="en"/>
        </w:rPr>
        <w:t xml:space="preserve"> tuples</w:t>
      </w:r>
      <w:r w:rsidRPr="004C6A3F">
        <w:rPr>
          <w:rFonts w:ascii="Courier New" w:hAnsi="Courier New" w:cs="Courier New"/>
          <w:b/>
          <w:bCs/>
          <w:sz w:val="24"/>
          <w:szCs w:val="24"/>
          <w:lang w:val="en"/>
        </w:rPr>
        <w:t xml:space="preserve">, criteria, value) </w:t>
      </w:r>
      <w:r w:rsidR="007C566F" w:rsidRPr="00C56EB2">
        <w:rPr>
          <w:rFonts w:ascii="Courier New" w:hAnsi="Courier New" w:cs="Courier New"/>
          <w:b/>
          <w:bCs/>
          <w:sz w:val="24"/>
          <w:szCs w:val="24"/>
        </w:rPr>
        <w:sym w:font="Wingdings" w:char="F0E0"/>
      </w:r>
      <w:r w:rsidR="007C566F" w:rsidRPr="00C56EB2">
        <w:rPr>
          <w:rFonts w:ascii="Courier New" w:hAnsi="Courier New" w:cs="Courier New"/>
          <w:b/>
          <w:bCs/>
          <w:sz w:val="24"/>
          <w:szCs w:val="24"/>
        </w:rPr>
        <w:t xml:space="preserve"> </w:t>
      </w:r>
      <w:r w:rsidR="007C566F">
        <w:rPr>
          <w:rFonts w:ascii="Courier New" w:hAnsi="Courier New" w:cs="Courier New"/>
          <w:b/>
          <w:bCs/>
          <w:sz w:val="24"/>
          <w:szCs w:val="24"/>
        </w:rPr>
        <w:t>list</w:t>
      </w:r>
      <w:r w:rsidR="00094A05">
        <w:rPr>
          <w:rFonts w:ascii="Courier New" w:hAnsi="Courier New" w:cs="Courier New"/>
          <w:b/>
          <w:bCs/>
          <w:sz w:val="24"/>
          <w:szCs w:val="24"/>
        </w:rPr>
        <w:t>/</w:t>
      </w:r>
      <w:proofErr w:type="gramStart"/>
      <w:r w:rsidR="00094A05">
        <w:rPr>
          <w:rFonts w:ascii="Courier New" w:hAnsi="Courier New" w:cs="Courier New"/>
          <w:b/>
          <w:bCs/>
          <w:sz w:val="24"/>
          <w:szCs w:val="24"/>
        </w:rPr>
        <w:t>tuple</w:t>
      </w:r>
      <w:proofErr w:type="gramEnd"/>
      <w:r w:rsidR="007C566F">
        <w:rPr>
          <w:rFonts w:ascii="Courier New" w:hAnsi="Courier New" w:cs="Courier New"/>
          <w:b/>
          <w:bCs/>
          <w:sz w:val="24"/>
          <w:szCs w:val="24"/>
        </w:rPr>
        <w:t xml:space="preserve"> </w:t>
      </w:r>
    </w:p>
    <w:p w14:paraId="42F712DB" w14:textId="76B0885A" w:rsidR="004C6A3F" w:rsidRPr="004C6A3F" w:rsidRDefault="004C6A3F" w:rsidP="004C6A3F">
      <w:pPr>
        <w:pStyle w:val="ListParagraph"/>
        <w:numPr>
          <w:ilvl w:val="0"/>
          <w:numId w:val="2"/>
        </w:numPr>
        <w:spacing w:line="240" w:lineRule="auto"/>
        <w:rPr>
          <w:rFonts w:ascii="Times New Roman" w:hAnsi="Times New Roman" w:cs="Times New Roman"/>
          <w:sz w:val="24"/>
          <w:szCs w:val="24"/>
          <w:lang w:val="en"/>
        </w:rPr>
      </w:pPr>
      <w:r w:rsidRPr="004C6A3F">
        <w:rPr>
          <w:rFonts w:ascii="Times New Roman" w:hAnsi="Times New Roman" w:cs="Times New Roman"/>
          <w:sz w:val="24"/>
          <w:szCs w:val="24"/>
          <w:lang w:val="en"/>
        </w:rPr>
        <w:t xml:space="preserve">Given a list of character </w:t>
      </w:r>
      <w:r>
        <w:rPr>
          <w:rFonts w:ascii="Times New Roman" w:hAnsi="Times New Roman" w:cs="Times New Roman"/>
          <w:sz w:val="24"/>
          <w:szCs w:val="24"/>
          <w:lang w:val="en"/>
        </w:rPr>
        <w:t>tuples</w:t>
      </w:r>
      <w:r w:rsidRPr="004C6A3F">
        <w:rPr>
          <w:rFonts w:ascii="Times New Roman" w:hAnsi="Times New Roman" w:cs="Times New Roman"/>
          <w:sz w:val="24"/>
          <w:szCs w:val="24"/>
          <w:lang w:val="en"/>
        </w:rPr>
        <w:t xml:space="preserve">, retrieve </w:t>
      </w:r>
      <w:r>
        <w:rPr>
          <w:rFonts w:ascii="Times New Roman" w:hAnsi="Times New Roman" w:cs="Times New Roman"/>
          <w:sz w:val="24"/>
          <w:szCs w:val="24"/>
          <w:lang w:val="en"/>
        </w:rPr>
        <w:t xml:space="preserve">the </w:t>
      </w:r>
      <w:r w:rsidRPr="004C6A3F">
        <w:rPr>
          <w:rFonts w:ascii="Times New Roman" w:hAnsi="Times New Roman" w:cs="Times New Roman"/>
          <w:sz w:val="24"/>
          <w:szCs w:val="24"/>
          <w:lang w:val="en"/>
        </w:rPr>
        <w:t xml:space="preserve">characters that match a certain </w:t>
      </w:r>
      <w:r w:rsidR="00CA1233" w:rsidRPr="004C6A3F">
        <w:rPr>
          <w:rFonts w:ascii="Courier New" w:hAnsi="Courier New" w:cs="Courier New"/>
          <w:iCs/>
          <w:sz w:val="24"/>
          <w:szCs w:val="24"/>
          <w:lang w:val="en"/>
        </w:rPr>
        <w:t>criteria</w:t>
      </w:r>
      <w:r w:rsidRPr="004C6A3F">
        <w:rPr>
          <w:rFonts w:ascii="Times New Roman" w:hAnsi="Times New Roman" w:cs="Times New Roman"/>
          <w:sz w:val="24"/>
          <w:szCs w:val="24"/>
          <w:lang w:val="en"/>
        </w:rPr>
        <w:t xml:space="preserve">.  If there is a problem with a </w:t>
      </w:r>
      <w:r w:rsidRPr="004C6A3F">
        <w:rPr>
          <w:rFonts w:ascii="Courier New" w:hAnsi="Courier New" w:cs="Courier New"/>
          <w:sz w:val="24"/>
          <w:szCs w:val="24"/>
          <w:lang w:val="en"/>
        </w:rPr>
        <w:t>value</w:t>
      </w:r>
      <w:r w:rsidRPr="004C6A3F">
        <w:rPr>
          <w:rFonts w:ascii="Times New Roman" w:hAnsi="Times New Roman" w:cs="Times New Roman"/>
          <w:sz w:val="24"/>
          <w:szCs w:val="24"/>
          <w:lang w:val="en"/>
        </w:rPr>
        <w:t xml:space="preserve"> or </w:t>
      </w:r>
      <w:r w:rsidR="00CA1233" w:rsidRPr="004C6A3F">
        <w:rPr>
          <w:rFonts w:ascii="Courier New" w:hAnsi="Courier New" w:cs="Courier New"/>
          <w:iCs/>
          <w:sz w:val="24"/>
          <w:szCs w:val="24"/>
          <w:lang w:val="en"/>
        </w:rPr>
        <w:t>criteria</w:t>
      </w:r>
      <w:r w:rsidR="00CA1233" w:rsidRPr="004C6A3F">
        <w:rPr>
          <w:rFonts w:ascii="Times New Roman" w:hAnsi="Times New Roman" w:cs="Times New Roman"/>
          <w:i/>
          <w:sz w:val="24"/>
          <w:szCs w:val="24"/>
          <w:lang w:val="en"/>
        </w:rPr>
        <w:t xml:space="preserve"> </w:t>
      </w:r>
      <w:r w:rsidRPr="004C6A3F">
        <w:rPr>
          <w:rFonts w:ascii="Times New Roman" w:hAnsi="Times New Roman" w:cs="Times New Roman"/>
          <w:sz w:val="24"/>
          <w:szCs w:val="24"/>
          <w:lang w:val="en"/>
        </w:rPr>
        <w:t>parameter</w:t>
      </w:r>
      <w:r>
        <w:rPr>
          <w:rFonts w:ascii="Times New Roman" w:hAnsi="Times New Roman" w:cs="Times New Roman"/>
          <w:sz w:val="24"/>
          <w:szCs w:val="24"/>
          <w:lang w:val="en"/>
        </w:rPr>
        <w:t>,</w:t>
      </w:r>
      <w:r w:rsidRPr="004C6A3F">
        <w:rPr>
          <w:rFonts w:ascii="Times New Roman" w:hAnsi="Times New Roman" w:cs="Times New Roman"/>
          <w:sz w:val="24"/>
          <w:szCs w:val="24"/>
          <w:lang w:val="en"/>
        </w:rPr>
        <w:t xml:space="preserve"> don’t add the character to the return list</w:t>
      </w:r>
      <w:r>
        <w:rPr>
          <w:rFonts w:ascii="Times New Roman" w:hAnsi="Times New Roman" w:cs="Times New Roman"/>
          <w:sz w:val="24"/>
          <w:szCs w:val="24"/>
          <w:lang w:val="en"/>
        </w:rPr>
        <w:t>—see note below</w:t>
      </w:r>
    </w:p>
    <w:p w14:paraId="1B9B26DD" w14:textId="173134B7" w:rsidR="004C6A3F" w:rsidRPr="004C6A3F" w:rsidRDefault="004C6A3F" w:rsidP="004C6A3F">
      <w:pPr>
        <w:pStyle w:val="ListParagraph"/>
        <w:spacing w:line="240" w:lineRule="auto"/>
        <w:rPr>
          <w:rFonts w:ascii="Times New Roman" w:hAnsi="Times New Roman" w:cs="Times New Roman"/>
          <w:sz w:val="24"/>
          <w:szCs w:val="24"/>
          <w:lang w:val="en"/>
        </w:rPr>
      </w:pPr>
      <w:r w:rsidRPr="004C6A3F">
        <w:rPr>
          <w:rFonts w:ascii="Times New Roman" w:hAnsi="Times New Roman" w:cs="Times New Roman"/>
          <w:sz w:val="24"/>
          <w:szCs w:val="24"/>
          <w:lang w:val="en"/>
        </w:rPr>
        <w:t xml:space="preserve">The </w:t>
      </w:r>
      <w:r w:rsidRPr="004C6A3F">
        <w:rPr>
          <w:rFonts w:ascii="Courier New" w:hAnsi="Courier New" w:cs="Courier New"/>
          <w:iCs/>
          <w:sz w:val="24"/>
          <w:szCs w:val="24"/>
          <w:lang w:val="en"/>
        </w:rPr>
        <w:t>criteria</w:t>
      </w:r>
      <w:r w:rsidRPr="004C6A3F">
        <w:rPr>
          <w:rFonts w:ascii="Times New Roman" w:hAnsi="Times New Roman" w:cs="Times New Roman"/>
          <w:sz w:val="24"/>
          <w:szCs w:val="24"/>
          <w:lang w:val="en"/>
        </w:rPr>
        <w:t xml:space="preserve"> parameter is an </w:t>
      </w:r>
      <w:r w:rsidRPr="004C6A3F">
        <w:rPr>
          <w:rFonts w:ascii="Courier New" w:hAnsi="Courier New" w:cs="Courier New"/>
          <w:sz w:val="24"/>
          <w:szCs w:val="24"/>
          <w:lang w:val="en"/>
        </w:rPr>
        <w:t>int</w:t>
      </w:r>
      <w:r w:rsidRPr="004C6A3F">
        <w:rPr>
          <w:rFonts w:ascii="Times New Roman" w:hAnsi="Times New Roman" w:cs="Times New Roman"/>
          <w:sz w:val="24"/>
          <w:szCs w:val="24"/>
          <w:lang w:val="en"/>
        </w:rPr>
        <w:t xml:space="preserve"> that represents the index of a criteria in a character </w:t>
      </w:r>
      <w:r>
        <w:rPr>
          <w:rFonts w:ascii="Times New Roman" w:hAnsi="Times New Roman" w:cs="Times New Roman"/>
          <w:sz w:val="24"/>
          <w:szCs w:val="24"/>
          <w:lang w:val="en"/>
        </w:rPr>
        <w:t>tuple</w:t>
      </w:r>
      <w:r w:rsidRPr="004C6A3F">
        <w:rPr>
          <w:rFonts w:ascii="Times New Roman" w:hAnsi="Times New Roman" w:cs="Times New Roman"/>
          <w:sz w:val="24"/>
          <w:szCs w:val="24"/>
          <w:lang w:val="en"/>
        </w:rPr>
        <w:t xml:space="preserve">. For example, if filtering by </w:t>
      </w:r>
      <w:r w:rsidR="00094A05">
        <w:rPr>
          <w:rFonts w:ascii="Times New Roman" w:hAnsi="Times New Roman" w:cs="Times New Roman"/>
          <w:i/>
          <w:sz w:val="24"/>
          <w:szCs w:val="24"/>
          <w:lang w:val="en"/>
        </w:rPr>
        <w:t>TITLE</w:t>
      </w:r>
      <w:r w:rsidRPr="004C6A3F">
        <w:rPr>
          <w:rFonts w:ascii="Times New Roman" w:hAnsi="Times New Roman" w:cs="Times New Roman"/>
          <w:sz w:val="24"/>
          <w:szCs w:val="24"/>
          <w:lang w:val="en"/>
        </w:rPr>
        <w:t xml:space="preserve">, </w:t>
      </w:r>
      <w:r w:rsidRPr="004C6A3F">
        <w:rPr>
          <w:rFonts w:ascii="Courier New" w:hAnsi="Courier New" w:cs="Courier New"/>
          <w:iCs/>
          <w:sz w:val="24"/>
          <w:szCs w:val="24"/>
          <w:lang w:val="en"/>
        </w:rPr>
        <w:t>criteria</w:t>
      </w:r>
      <w:r w:rsidRPr="004C6A3F">
        <w:rPr>
          <w:rFonts w:ascii="Times New Roman" w:hAnsi="Times New Roman" w:cs="Times New Roman"/>
          <w:i/>
          <w:sz w:val="24"/>
          <w:szCs w:val="24"/>
          <w:lang w:val="en"/>
        </w:rPr>
        <w:t xml:space="preserve"> </w:t>
      </w:r>
      <w:r w:rsidRPr="004C6A3F">
        <w:rPr>
          <w:rFonts w:ascii="Times New Roman" w:hAnsi="Times New Roman" w:cs="Times New Roman"/>
          <w:sz w:val="24"/>
          <w:szCs w:val="24"/>
          <w:lang w:val="en"/>
        </w:rPr>
        <w:t xml:space="preserve">should be </w:t>
      </w:r>
      <w:r w:rsidR="00094A05">
        <w:rPr>
          <w:rFonts w:ascii="Times New Roman" w:hAnsi="Times New Roman" w:cs="Times New Roman"/>
          <w:sz w:val="24"/>
          <w:szCs w:val="24"/>
          <w:lang w:val="en"/>
        </w:rPr>
        <w:t>1</w:t>
      </w:r>
      <w:r w:rsidR="00CA1233">
        <w:rPr>
          <w:rFonts w:ascii="Times New Roman" w:hAnsi="Times New Roman" w:cs="Times New Roman"/>
          <w:sz w:val="24"/>
          <w:szCs w:val="24"/>
          <w:lang w:val="en"/>
        </w:rPr>
        <w:t>; i</w:t>
      </w:r>
      <w:r w:rsidRPr="004C6A3F">
        <w:rPr>
          <w:rFonts w:ascii="Times New Roman" w:hAnsi="Times New Roman" w:cs="Times New Roman"/>
          <w:sz w:val="24"/>
          <w:szCs w:val="24"/>
          <w:lang w:val="en"/>
        </w:rPr>
        <w:t xml:space="preserve">f filtering by </w:t>
      </w:r>
      <w:r w:rsidR="00094A05">
        <w:rPr>
          <w:rFonts w:ascii="Times New Roman" w:hAnsi="Times New Roman" w:cs="Times New Roman"/>
          <w:i/>
          <w:sz w:val="24"/>
          <w:szCs w:val="24"/>
          <w:lang w:val="en"/>
        </w:rPr>
        <w:t>year,</w:t>
      </w:r>
      <w:r w:rsidRPr="004C6A3F">
        <w:rPr>
          <w:rFonts w:ascii="Times New Roman" w:hAnsi="Times New Roman" w:cs="Times New Roman"/>
          <w:sz w:val="24"/>
          <w:szCs w:val="24"/>
          <w:lang w:val="en"/>
        </w:rPr>
        <w:t xml:space="preserve"> </w:t>
      </w:r>
      <w:r w:rsidR="00CA1233" w:rsidRPr="004C6A3F">
        <w:rPr>
          <w:rFonts w:ascii="Courier New" w:hAnsi="Courier New" w:cs="Courier New"/>
          <w:iCs/>
          <w:sz w:val="24"/>
          <w:szCs w:val="24"/>
          <w:lang w:val="en"/>
        </w:rPr>
        <w:t>criteria</w:t>
      </w:r>
      <w:r w:rsidR="00CA1233" w:rsidRPr="004C6A3F">
        <w:rPr>
          <w:rFonts w:ascii="Times New Roman" w:hAnsi="Times New Roman" w:cs="Times New Roman"/>
          <w:i/>
          <w:sz w:val="24"/>
          <w:szCs w:val="24"/>
          <w:lang w:val="en"/>
        </w:rPr>
        <w:t xml:space="preserve"> </w:t>
      </w:r>
      <w:r w:rsidRPr="004C6A3F">
        <w:rPr>
          <w:rFonts w:ascii="Times New Roman" w:hAnsi="Times New Roman" w:cs="Times New Roman"/>
          <w:sz w:val="24"/>
          <w:szCs w:val="24"/>
          <w:lang w:val="en"/>
        </w:rPr>
        <w:t xml:space="preserve">should be </w:t>
      </w:r>
      <w:r w:rsidR="00094A05">
        <w:rPr>
          <w:rFonts w:ascii="Times New Roman" w:hAnsi="Times New Roman" w:cs="Times New Roman"/>
          <w:sz w:val="24"/>
          <w:szCs w:val="24"/>
          <w:lang w:val="en"/>
        </w:rPr>
        <w:t>5</w:t>
      </w:r>
      <w:r w:rsidR="00CA1233">
        <w:rPr>
          <w:rFonts w:ascii="Times New Roman" w:hAnsi="Times New Roman" w:cs="Times New Roman"/>
          <w:sz w:val="24"/>
          <w:szCs w:val="24"/>
          <w:lang w:val="en"/>
        </w:rPr>
        <w:t xml:space="preserve">, </w:t>
      </w:r>
      <w:proofErr w:type="spellStart"/>
      <w:r w:rsidR="00CA1233">
        <w:rPr>
          <w:rFonts w:ascii="Times New Roman" w:hAnsi="Times New Roman" w:cs="Times New Roman"/>
          <w:sz w:val="24"/>
          <w:szCs w:val="24"/>
          <w:lang w:val="en"/>
        </w:rPr>
        <w:t>etc</w:t>
      </w:r>
      <w:proofErr w:type="spellEnd"/>
      <w:r w:rsidRPr="004C6A3F">
        <w:rPr>
          <w:rFonts w:ascii="Times New Roman" w:hAnsi="Times New Roman" w:cs="Times New Roman"/>
          <w:sz w:val="24"/>
          <w:szCs w:val="24"/>
          <w:lang w:val="en"/>
        </w:rPr>
        <w:t xml:space="preserve"> (</w:t>
      </w:r>
      <w:r w:rsidRPr="004C6A3F">
        <w:rPr>
          <w:rFonts w:ascii="Times New Roman" w:hAnsi="Times New Roman" w:cs="Times New Roman"/>
          <w:i/>
          <w:sz w:val="24"/>
          <w:szCs w:val="24"/>
          <w:lang w:val="en"/>
        </w:rPr>
        <w:t>Hint:</w:t>
      </w:r>
      <w:r w:rsidRPr="004C6A3F">
        <w:rPr>
          <w:rFonts w:ascii="Times New Roman" w:hAnsi="Times New Roman" w:cs="Times New Roman"/>
          <w:sz w:val="24"/>
          <w:szCs w:val="24"/>
          <w:lang w:val="en"/>
        </w:rPr>
        <w:t xml:space="preserve"> use provided constants for the parameter </w:t>
      </w:r>
      <w:r w:rsidR="00CA1233" w:rsidRPr="004C6A3F">
        <w:rPr>
          <w:rFonts w:ascii="Courier New" w:hAnsi="Courier New" w:cs="Courier New"/>
          <w:iCs/>
          <w:sz w:val="24"/>
          <w:szCs w:val="24"/>
          <w:lang w:val="en"/>
        </w:rPr>
        <w:t>criteria</w:t>
      </w:r>
      <w:r w:rsidRPr="004C6A3F">
        <w:rPr>
          <w:rFonts w:ascii="Times New Roman" w:hAnsi="Times New Roman" w:cs="Times New Roman"/>
          <w:i/>
          <w:sz w:val="24"/>
          <w:szCs w:val="24"/>
          <w:lang w:val="en"/>
        </w:rPr>
        <w:t>)</w:t>
      </w:r>
      <w:r w:rsidRPr="004C6A3F">
        <w:rPr>
          <w:rFonts w:ascii="Times New Roman" w:hAnsi="Times New Roman" w:cs="Times New Roman"/>
          <w:sz w:val="24"/>
          <w:szCs w:val="24"/>
          <w:lang w:val="en"/>
        </w:rPr>
        <w:t>.</w:t>
      </w:r>
      <w:r w:rsidRPr="004C6A3F">
        <w:rPr>
          <w:rFonts w:ascii="Times New Roman" w:hAnsi="Times New Roman" w:cs="Times New Roman"/>
          <w:sz w:val="24"/>
          <w:szCs w:val="24"/>
          <w:lang w:val="en"/>
        </w:rPr>
        <w:tab/>
      </w:r>
    </w:p>
    <w:p w14:paraId="2A2EB4D1" w14:textId="0B052BAA" w:rsidR="004C6A3F" w:rsidRPr="004C6A3F" w:rsidRDefault="004C6A3F" w:rsidP="00CA1233">
      <w:pPr>
        <w:pStyle w:val="ListParagraph"/>
        <w:spacing w:line="240" w:lineRule="auto"/>
        <w:rPr>
          <w:rFonts w:ascii="Times New Roman" w:hAnsi="Times New Roman" w:cs="Times New Roman"/>
          <w:sz w:val="24"/>
          <w:szCs w:val="24"/>
          <w:lang w:val="en"/>
        </w:rPr>
      </w:pPr>
      <w:r w:rsidRPr="004C6A3F">
        <w:rPr>
          <w:rFonts w:ascii="Times New Roman" w:hAnsi="Times New Roman" w:cs="Times New Roman"/>
          <w:sz w:val="24"/>
          <w:szCs w:val="24"/>
          <w:lang w:val="en"/>
        </w:rPr>
        <w:t xml:space="preserve">Note: </w:t>
      </w:r>
    </w:p>
    <w:p w14:paraId="5CDB892B" w14:textId="7A427409" w:rsidR="004C6A3F" w:rsidRPr="004C6A3F" w:rsidRDefault="00094A05" w:rsidP="00CA1233">
      <w:pPr>
        <w:pStyle w:val="ListParagraph"/>
        <w:numPr>
          <w:ilvl w:val="1"/>
          <w:numId w:val="13"/>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If you are searching per</w:t>
      </w:r>
      <w:r w:rsidR="004737AD" w:rsidRPr="004737AD">
        <w:rPr>
          <w:rFonts w:ascii="Courier New" w:hAnsi="Courier New" w:cs="Courier New"/>
          <w:iCs/>
          <w:sz w:val="24"/>
          <w:szCs w:val="24"/>
          <w:lang w:val="en"/>
        </w:rPr>
        <w:t xml:space="preserve"> </w:t>
      </w:r>
      <w:r w:rsidR="004737AD">
        <w:rPr>
          <w:rFonts w:ascii="Courier New" w:hAnsi="Courier New" w:cs="Courier New"/>
          <w:iCs/>
          <w:sz w:val="24"/>
          <w:szCs w:val="24"/>
          <w:lang w:val="en"/>
        </w:rPr>
        <w:t>TITLE</w:t>
      </w:r>
      <w:r>
        <w:rPr>
          <w:rFonts w:ascii="Times New Roman" w:hAnsi="Times New Roman" w:cs="Times New Roman"/>
          <w:sz w:val="24"/>
          <w:szCs w:val="24"/>
          <w:lang w:val="en"/>
        </w:rPr>
        <w:t>, only return the tuple of the book with that title. Do not put it in a list.</w:t>
      </w:r>
    </w:p>
    <w:p w14:paraId="0663BB64" w14:textId="343B48C6" w:rsidR="004C6A3F" w:rsidRPr="004C6A3F" w:rsidRDefault="00CA1233" w:rsidP="00CA1233">
      <w:pPr>
        <w:pStyle w:val="ListParagraph"/>
        <w:numPr>
          <w:ilvl w:val="1"/>
          <w:numId w:val="13"/>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F</w:t>
      </w:r>
      <w:r w:rsidR="004C6A3F" w:rsidRPr="004C6A3F">
        <w:rPr>
          <w:rFonts w:ascii="Times New Roman" w:hAnsi="Times New Roman" w:cs="Times New Roman"/>
          <w:sz w:val="24"/>
          <w:szCs w:val="24"/>
          <w:lang w:val="en"/>
        </w:rPr>
        <w:t xml:space="preserve">or </w:t>
      </w:r>
      <w:r w:rsidR="00094A05">
        <w:rPr>
          <w:rFonts w:ascii="Courier New" w:hAnsi="Courier New" w:cs="Courier New"/>
          <w:iCs/>
          <w:sz w:val="24"/>
          <w:szCs w:val="24"/>
          <w:lang w:val="en"/>
        </w:rPr>
        <w:t>CATEGORY and YEAR</w:t>
      </w:r>
      <w:r w:rsidR="004C6A3F" w:rsidRPr="004C6A3F">
        <w:rPr>
          <w:rFonts w:ascii="Times New Roman" w:hAnsi="Times New Roman" w:cs="Times New Roman"/>
          <w:sz w:val="24"/>
          <w:szCs w:val="24"/>
          <w:lang w:val="en"/>
        </w:rPr>
        <w:t xml:space="preserve">, </w:t>
      </w:r>
      <w:r w:rsidRPr="004C6A3F">
        <w:rPr>
          <w:rFonts w:ascii="Courier New" w:hAnsi="Courier New" w:cs="Courier New"/>
          <w:sz w:val="24"/>
          <w:szCs w:val="24"/>
          <w:lang w:val="en"/>
        </w:rPr>
        <w:t>value</w:t>
      </w:r>
      <w:r w:rsidRPr="004C6A3F">
        <w:rPr>
          <w:rFonts w:ascii="Times New Roman" w:hAnsi="Times New Roman" w:cs="Times New Roman"/>
          <w:sz w:val="24"/>
          <w:szCs w:val="24"/>
          <w:lang w:val="en"/>
        </w:rPr>
        <w:t xml:space="preserve"> </w:t>
      </w:r>
      <w:r w:rsidR="004C6A3F" w:rsidRPr="004C6A3F">
        <w:rPr>
          <w:rFonts w:ascii="Times New Roman" w:hAnsi="Times New Roman" w:cs="Times New Roman"/>
          <w:sz w:val="24"/>
          <w:szCs w:val="24"/>
          <w:lang w:val="en"/>
        </w:rPr>
        <w:t xml:space="preserve">must be a </w:t>
      </w:r>
      <w:r w:rsidR="004C6A3F" w:rsidRPr="004C6A3F">
        <w:rPr>
          <w:rFonts w:ascii="Courier New" w:hAnsi="Courier New" w:cs="Courier New"/>
          <w:sz w:val="24"/>
          <w:szCs w:val="24"/>
          <w:lang w:val="en"/>
        </w:rPr>
        <w:t>string</w:t>
      </w:r>
      <w:r w:rsidR="004C6A3F" w:rsidRPr="004C6A3F">
        <w:rPr>
          <w:rFonts w:ascii="Times New Roman" w:hAnsi="Times New Roman" w:cs="Times New Roman"/>
          <w:sz w:val="24"/>
          <w:szCs w:val="24"/>
          <w:lang w:val="en"/>
        </w:rPr>
        <w:t xml:space="preserve"> and variations in case are accepted, </w:t>
      </w:r>
      <w:proofErr w:type="gramStart"/>
      <w:r w:rsidR="004C6A3F" w:rsidRPr="004C6A3F">
        <w:rPr>
          <w:rFonts w:ascii="Times New Roman" w:hAnsi="Times New Roman" w:cs="Times New Roman"/>
          <w:sz w:val="24"/>
          <w:szCs w:val="24"/>
          <w:lang w:val="en"/>
        </w:rPr>
        <w:t>e.g.</w:t>
      </w:r>
      <w:proofErr w:type="gramEnd"/>
      <w:r w:rsidR="004C6A3F" w:rsidRPr="004C6A3F">
        <w:rPr>
          <w:rFonts w:ascii="Times New Roman" w:hAnsi="Times New Roman" w:cs="Times New Roman"/>
          <w:sz w:val="24"/>
          <w:szCs w:val="24"/>
          <w:lang w:val="en"/>
        </w:rPr>
        <w:t xml:space="preserve"> </w:t>
      </w:r>
      <w:r w:rsidR="00F22A0F" w:rsidRPr="00F22A0F">
        <w:rPr>
          <w:rFonts w:ascii="Courier New" w:hAnsi="Courier New" w:cs="Courier New"/>
          <w:sz w:val="24"/>
          <w:szCs w:val="24"/>
        </w:rPr>
        <w:t>'</w:t>
      </w:r>
      <w:r w:rsidR="004C6A3F" w:rsidRPr="004C6A3F">
        <w:rPr>
          <w:rFonts w:ascii="Courier New" w:hAnsi="Courier New" w:cs="Courier New"/>
          <w:sz w:val="24"/>
          <w:szCs w:val="24"/>
          <w:lang w:val="en"/>
        </w:rPr>
        <w:t>Sword</w:t>
      </w:r>
      <w:r w:rsidR="00F22A0F" w:rsidRPr="00F22A0F">
        <w:rPr>
          <w:rFonts w:ascii="Courier New" w:hAnsi="Courier New" w:cs="Courier New"/>
          <w:sz w:val="24"/>
          <w:szCs w:val="24"/>
        </w:rPr>
        <w:t>'</w:t>
      </w:r>
      <w:r w:rsidR="004C6A3F" w:rsidRPr="004C6A3F">
        <w:rPr>
          <w:rFonts w:ascii="Courier New" w:hAnsi="Courier New" w:cs="Courier New"/>
          <w:sz w:val="24"/>
          <w:szCs w:val="24"/>
          <w:lang w:val="en"/>
        </w:rPr>
        <w:t xml:space="preserve">, </w:t>
      </w:r>
      <w:r w:rsidR="00F22A0F" w:rsidRPr="00F22A0F">
        <w:rPr>
          <w:rFonts w:ascii="Courier New" w:hAnsi="Courier New" w:cs="Courier New"/>
          <w:sz w:val="24"/>
          <w:szCs w:val="24"/>
        </w:rPr>
        <w:t>'</w:t>
      </w:r>
      <w:r w:rsidR="004C6A3F" w:rsidRPr="004C6A3F">
        <w:rPr>
          <w:rFonts w:ascii="Courier New" w:hAnsi="Courier New" w:cs="Courier New"/>
          <w:sz w:val="24"/>
          <w:szCs w:val="24"/>
          <w:lang w:val="en"/>
        </w:rPr>
        <w:t>SWORD</w:t>
      </w:r>
      <w:r w:rsidR="00F22A0F" w:rsidRPr="00F22A0F">
        <w:rPr>
          <w:rFonts w:ascii="Courier New" w:hAnsi="Courier New" w:cs="Courier New"/>
          <w:sz w:val="24"/>
          <w:szCs w:val="24"/>
        </w:rPr>
        <w:t>'</w:t>
      </w:r>
      <w:r w:rsidR="004C6A3F" w:rsidRPr="004C6A3F">
        <w:rPr>
          <w:rFonts w:ascii="Courier New" w:hAnsi="Courier New" w:cs="Courier New"/>
          <w:sz w:val="24"/>
          <w:szCs w:val="24"/>
          <w:lang w:val="en"/>
        </w:rPr>
        <w:t xml:space="preserve">, </w:t>
      </w:r>
      <w:r w:rsidR="00F22A0F" w:rsidRPr="00F22A0F">
        <w:rPr>
          <w:rFonts w:ascii="Courier New" w:hAnsi="Courier New" w:cs="Courier New"/>
          <w:sz w:val="24"/>
          <w:szCs w:val="24"/>
        </w:rPr>
        <w:t>'</w:t>
      </w:r>
      <w:proofErr w:type="spellStart"/>
      <w:r w:rsidR="004C6A3F" w:rsidRPr="004C6A3F">
        <w:rPr>
          <w:rFonts w:ascii="Courier New" w:hAnsi="Courier New" w:cs="Courier New"/>
          <w:sz w:val="24"/>
          <w:szCs w:val="24"/>
          <w:lang w:val="en"/>
        </w:rPr>
        <w:t>SwOrD</w:t>
      </w:r>
      <w:proofErr w:type="spellEnd"/>
      <w:r w:rsidR="00F22A0F" w:rsidRPr="00F22A0F">
        <w:rPr>
          <w:rFonts w:ascii="Courier New" w:hAnsi="Courier New" w:cs="Courier New"/>
          <w:sz w:val="24"/>
          <w:szCs w:val="24"/>
        </w:rPr>
        <w:t>'</w:t>
      </w:r>
      <w:r w:rsidR="004C6A3F" w:rsidRPr="004C6A3F">
        <w:rPr>
          <w:rFonts w:ascii="Times New Roman" w:hAnsi="Times New Roman" w:cs="Times New Roman"/>
          <w:sz w:val="24"/>
          <w:szCs w:val="24"/>
          <w:lang w:val="en"/>
        </w:rPr>
        <w:t xml:space="preserve"> and similar will match.  If not, do not add the </w:t>
      </w:r>
      <w:r w:rsidR="00094A05">
        <w:rPr>
          <w:rFonts w:ascii="Times New Roman" w:hAnsi="Times New Roman" w:cs="Times New Roman"/>
          <w:sz w:val="24"/>
          <w:szCs w:val="24"/>
          <w:lang w:val="en"/>
        </w:rPr>
        <w:t>book to the return list.</w:t>
      </w:r>
    </w:p>
    <w:p w14:paraId="3B1898A9" w14:textId="253F29C0" w:rsidR="004C6A3F" w:rsidRDefault="00094A05" w:rsidP="00CA1233">
      <w:pPr>
        <w:pStyle w:val="ListParagraph"/>
        <w:numPr>
          <w:ilvl w:val="1"/>
          <w:numId w:val="13"/>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For </w:t>
      </w:r>
      <w:r>
        <w:rPr>
          <w:rFonts w:ascii="Courier New" w:hAnsi="Courier New" w:cs="Courier New"/>
          <w:iCs/>
          <w:sz w:val="24"/>
          <w:szCs w:val="24"/>
          <w:lang w:val="en"/>
        </w:rPr>
        <w:t>RATING</w:t>
      </w:r>
      <w:r>
        <w:rPr>
          <w:rFonts w:ascii="Times New Roman" w:hAnsi="Times New Roman" w:cs="Times New Roman"/>
          <w:sz w:val="24"/>
          <w:szCs w:val="24"/>
          <w:lang w:val="en"/>
        </w:rPr>
        <w:t xml:space="preserve">, </w:t>
      </w:r>
      <w:r w:rsidRPr="004C6A3F">
        <w:rPr>
          <w:rFonts w:ascii="Courier New" w:hAnsi="Courier New" w:cs="Courier New"/>
          <w:sz w:val="24"/>
          <w:szCs w:val="24"/>
          <w:lang w:val="en"/>
        </w:rPr>
        <w:t>value</w:t>
      </w:r>
      <w:r>
        <w:rPr>
          <w:rFonts w:ascii="Times New Roman" w:hAnsi="Times New Roman" w:cs="Times New Roman"/>
          <w:sz w:val="24"/>
          <w:szCs w:val="24"/>
          <w:lang w:val="en"/>
        </w:rPr>
        <w:t xml:space="preserve"> should be a </w:t>
      </w:r>
      <w:r>
        <w:rPr>
          <w:rFonts w:ascii="Courier New" w:hAnsi="Courier New" w:cs="Courier New"/>
          <w:sz w:val="24"/>
          <w:szCs w:val="24"/>
          <w:lang w:val="en"/>
        </w:rPr>
        <w:t>float</w:t>
      </w:r>
      <w:r>
        <w:rPr>
          <w:rFonts w:ascii="Times New Roman" w:hAnsi="Times New Roman" w:cs="Times New Roman"/>
          <w:sz w:val="24"/>
          <w:szCs w:val="24"/>
          <w:lang w:val="en"/>
        </w:rPr>
        <w:t xml:space="preserve"> number. The returned books should have rating greater than or equal to the given </w:t>
      </w:r>
      <w:r w:rsidRPr="004C6A3F">
        <w:rPr>
          <w:rFonts w:ascii="Courier New" w:hAnsi="Courier New" w:cs="Courier New"/>
          <w:sz w:val="24"/>
          <w:szCs w:val="24"/>
          <w:lang w:val="en"/>
        </w:rPr>
        <w:t>value</w:t>
      </w:r>
      <w:r>
        <w:rPr>
          <w:rFonts w:ascii="Times New Roman" w:hAnsi="Times New Roman" w:cs="Times New Roman"/>
          <w:sz w:val="24"/>
          <w:szCs w:val="24"/>
          <w:lang w:val="en"/>
        </w:rPr>
        <w:t>.</w:t>
      </w:r>
    </w:p>
    <w:p w14:paraId="38F70217" w14:textId="073A370D" w:rsidR="00094A05" w:rsidRPr="00094A05" w:rsidRDefault="00094A05" w:rsidP="00CA1233">
      <w:pPr>
        <w:pStyle w:val="ListParagraph"/>
        <w:numPr>
          <w:ilvl w:val="1"/>
          <w:numId w:val="13"/>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For </w:t>
      </w:r>
      <w:r w:rsidR="004737AD">
        <w:rPr>
          <w:rFonts w:ascii="Courier New" w:hAnsi="Courier New" w:cs="Courier New"/>
          <w:iCs/>
          <w:sz w:val="24"/>
          <w:szCs w:val="24"/>
          <w:lang w:val="en"/>
        </w:rPr>
        <w:t>PAGES</w:t>
      </w:r>
      <w:r>
        <w:rPr>
          <w:rFonts w:ascii="Courier New" w:hAnsi="Courier New" w:cs="Courier New"/>
          <w:iCs/>
          <w:sz w:val="24"/>
          <w:szCs w:val="24"/>
          <w:lang w:val="en"/>
        </w:rPr>
        <w:t xml:space="preserve">, </w:t>
      </w:r>
      <w:r w:rsidRPr="004C6A3F">
        <w:rPr>
          <w:rFonts w:ascii="Courier New" w:hAnsi="Courier New" w:cs="Courier New"/>
          <w:sz w:val="24"/>
          <w:szCs w:val="24"/>
          <w:lang w:val="en"/>
        </w:rPr>
        <w:t>value</w:t>
      </w:r>
      <w:r>
        <w:rPr>
          <w:rFonts w:ascii="Courier New" w:hAnsi="Courier New" w:cs="Courier New"/>
          <w:sz w:val="24"/>
          <w:szCs w:val="24"/>
          <w:lang w:val="en"/>
        </w:rPr>
        <w:t xml:space="preserve"> </w:t>
      </w:r>
      <w:r w:rsidRPr="00094A05">
        <w:rPr>
          <w:rFonts w:ascii="Times New Roman" w:hAnsi="Times New Roman" w:cs="Times New Roman"/>
          <w:sz w:val="24"/>
          <w:szCs w:val="24"/>
          <w:lang w:val="en"/>
        </w:rPr>
        <w:t>should be an</w:t>
      </w:r>
      <w:r>
        <w:rPr>
          <w:rFonts w:ascii="Times New Roman" w:hAnsi="Times New Roman" w:cs="Times New Roman"/>
          <w:sz w:val="24"/>
          <w:szCs w:val="24"/>
          <w:lang w:val="en"/>
        </w:rPr>
        <w:t xml:space="preserve"> </w:t>
      </w:r>
      <w:r>
        <w:rPr>
          <w:rFonts w:ascii="Courier New" w:hAnsi="Courier New" w:cs="Courier New"/>
          <w:sz w:val="24"/>
          <w:szCs w:val="24"/>
          <w:lang w:val="en"/>
        </w:rPr>
        <w:t>integer</w:t>
      </w:r>
      <w:r>
        <w:rPr>
          <w:rFonts w:ascii="Times New Roman" w:hAnsi="Times New Roman" w:cs="Times New Roman"/>
          <w:sz w:val="24"/>
          <w:szCs w:val="24"/>
          <w:lang w:val="en"/>
        </w:rPr>
        <w:t xml:space="preserve">. Books included should have a page number within 50 pages of this number. For example, if the </w:t>
      </w:r>
      <w:r w:rsidRPr="004C6A3F">
        <w:rPr>
          <w:rFonts w:ascii="Courier New" w:hAnsi="Courier New" w:cs="Courier New"/>
          <w:sz w:val="24"/>
          <w:szCs w:val="24"/>
          <w:lang w:val="en"/>
        </w:rPr>
        <w:t>value</w:t>
      </w:r>
      <w:r>
        <w:rPr>
          <w:rFonts w:ascii="Courier New" w:hAnsi="Courier New" w:cs="Courier New"/>
          <w:sz w:val="24"/>
          <w:szCs w:val="24"/>
          <w:lang w:val="en"/>
        </w:rPr>
        <w:t xml:space="preserve"> </w:t>
      </w:r>
      <w:r>
        <w:rPr>
          <w:rFonts w:ascii="Times New Roman" w:hAnsi="Times New Roman" w:cs="Times New Roman"/>
          <w:sz w:val="24"/>
          <w:szCs w:val="24"/>
          <w:lang w:val="en"/>
        </w:rPr>
        <w:t xml:space="preserve">is 137, books included will have page numbers between </w:t>
      </w:r>
      <w:r w:rsidR="004737AD">
        <w:rPr>
          <w:rFonts w:ascii="Times New Roman" w:hAnsi="Times New Roman" w:cs="Times New Roman"/>
          <w:sz w:val="24"/>
          <w:szCs w:val="24"/>
          <w:lang w:val="en"/>
        </w:rPr>
        <w:t xml:space="preserve">87 and 187, including those numbers. </w:t>
      </w:r>
    </w:p>
    <w:p w14:paraId="0B469E3D" w14:textId="02E57EFF" w:rsidR="007C566F" w:rsidRDefault="007C566F" w:rsidP="007C566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parameter: </w:t>
      </w:r>
      <w:r w:rsidR="00CA1233">
        <w:rPr>
          <w:rFonts w:ascii="Times New Roman" w:hAnsi="Times New Roman" w:cs="Times New Roman"/>
          <w:sz w:val="24"/>
          <w:szCs w:val="24"/>
        </w:rPr>
        <w:t>list of tuples, int, int/string</w:t>
      </w:r>
    </w:p>
    <w:p w14:paraId="2F314E6C" w14:textId="0BE51F51" w:rsidR="007C566F" w:rsidRPr="008B16ED" w:rsidRDefault="007C566F" w:rsidP="007C566F">
      <w:pPr>
        <w:pStyle w:val="ListParagraph"/>
        <w:numPr>
          <w:ilvl w:val="0"/>
          <w:numId w:val="2"/>
        </w:numPr>
        <w:spacing w:after="0" w:line="240" w:lineRule="auto"/>
        <w:rPr>
          <w:rFonts w:ascii="Times New Roman" w:hAnsi="Times New Roman" w:cs="Times New Roman"/>
          <w:sz w:val="24"/>
          <w:szCs w:val="24"/>
        </w:rPr>
      </w:pPr>
      <w:r w:rsidRPr="00D33852">
        <w:rPr>
          <w:rFonts w:ascii="Times New Roman" w:hAnsi="Times New Roman" w:cs="Times New Roman"/>
        </w:rPr>
        <w:lastRenderedPageBreak/>
        <w:t>Returns: list o</w:t>
      </w:r>
      <w:r w:rsidR="00CA1233">
        <w:rPr>
          <w:rFonts w:ascii="Times New Roman" w:hAnsi="Times New Roman" w:cs="Times New Roman"/>
        </w:rPr>
        <w:t>f tuples</w:t>
      </w:r>
      <w:r w:rsidR="004737AD">
        <w:rPr>
          <w:rFonts w:ascii="Times New Roman" w:hAnsi="Times New Roman" w:cs="Times New Roman"/>
        </w:rPr>
        <w:t>, or one tuple (TITLE)</w:t>
      </w:r>
    </w:p>
    <w:p w14:paraId="119A4AEC" w14:textId="77777777" w:rsidR="007C566F" w:rsidRPr="00D33852" w:rsidRDefault="007C566F" w:rsidP="007C566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rPr>
        <w:t>Display: nothing</w:t>
      </w:r>
    </w:p>
    <w:p w14:paraId="6336F016" w14:textId="77777777" w:rsidR="007C566F" w:rsidRDefault="007C566F" w:rsidP="00D33852"/>
    <w:p w14:paraId="2440E4DC" w14:textId="12A9FBE7" w:rsidR="00D33852" w:rsidRPr="00C56EB2" w:rsidRDefault="00F22A0F" w:rsidP="00D33852">
      <w:pPr>
        <w:pStyle w:val="ListParagraph"/>
        <w:ind w:left="0"/>
        <w:rPr>
          <w:rFonts w:ascii="Courier New" w:hAnsi="Courier New" w:cs="Courier New"/>
          <w:sz w:val="24"/>
          <w:szCs w:val="24"/>
        </w:rPr>
      </w:pPr>
      <w:r w:rsidRPr="00F22A0F">
        <w:rPr>
          <w:rFonts w:ascii="Courier New" w:hAnsi="Courier New" w:cs="Courier New"/>
          <w:b/>
          <w:bCs/>
          <w:sz w:val="24"/>
          <w:szCs w:val="24"/>
          <w:lang w:val="en"/>
        </w:rPr>
        <w:t xml:space="preserve">def </w:t>
      </w:r>
      <w:proofErr w:type="spellStart"/>
      <w:r w:rsidRPr="00F22A0F">
        <w:rPr>
          <w:rFonts w:ascii="Courier New" w:hAnsi="Courier New" w:cs="Courier New"/>
          <w:b/>
          <w:bCs/>
          <w:sz w:val="24"/>
          <w:szCs w:val="24"/>
          <w:lang w:val="en"/>
        </w:rPr>
        <w:t>get_</w:t>
      </w:r>
      <w:r w:rsidR="004737AD">
        <w:rPr>
          <w:rFonts w:ascii="Courier New" w:hAnsi="Courier New" w:cs="Courier New"/>
          <w:b/>
          <w:bCs/>
          <w:sz w:val="24"/>
          <w:szCs w:val="24"/>
          <w:lang w:val="en"/>
        </w:rPr>
        <w:t>books</w:t>
      </w:r>
      <w:r w:rsidRPr="00F22A0F">
        <w:rPr>
          <w:rFonts w:ascii="Courier New" w:hAnsi="Courier New" w:cs="Courier New"/>
          <w:b/>
          <w:bCs/>
          <w:sz w:val="24"/>
          <w:szCs w:val="24"/>
          <w:lang w:val="en"/>
        </w:rPr>
        <w:t>_by_criteria</w:t>
      </w:r>
      <w:proofErr w:type="spellEnd"/>
      <w:r w:rsidRPr="00F22A0F">
        <w:rPr>
          <w:rFonts w:ascii="Courier New" w:hAnsi="Courier New" w:cs="Courier New"/>
          <w:b/>
          <w:bCs/>
          <w:sz w:val="24"/>
          <w:szCs w:val="24"/>
          <w:lang w:val="en"/>
        </w:rPr>
        <w:t xml:space="preserve"> (</w:t>
      </w:r>
      <w:proofErr w:type="spellStart"/>
      <w:r w:rsidRPr="00F22A0F">
        <w:rPr>
          <w:rFonts w:ascii="Courier New" w:hAnsi="Courier New" w:cs="Courier New"/>
          <w:b/>
          <w:bCs/>
          <w:sz w:val="24"/>
          <w:szCs w:val="24"/>
          <w:lang w:val="en"/>
        </w:rPr>
        <w:t>master_list</w:t>
      </w:r>
      <w:proofErr w:type="spellEnd"/>
      <w:r w:rsidRPr="00F22A0F">
        <w:rPr>
          <w:rFonts w:ascii="Courier New" w:hAnsi="Courier New" w:cs="Courier New"/>
          <w:b/>
          <w:bCs/>
          <w:sz w:val="24"/>
          <w:szCs w:val="24"/>
          <w:lang w:val="en"/>
        </w:rPr>
        <w:t>, element, weapon, rarity)</w:t>
      </w:r>
      <w:r w:rsidR="00D33852" w:rsidRPr="00C56EB2">
        <w:rPr>
          <w:rFonts w:ascii="Courier New" w:hAnsi="Courier New" w:cs="Courier New"/>
          <w:b/>
          <w:bCs/>
          <w:sz w:val="24"/>
          <w:szCs w:val="24"/>
        </w:rPr>
        <w:sym w:font="Wingdings" w:char="F0E0"/>
      </w:r>
      <w:r w:rsidR="00D33852" w:rsidRPr="00C56EB2">
        <w:rPr>
          <w:rFonts w:ascii="Courier New" w:hAnsi="Courier New" w:cs="Courier New"/>
          <w:b/>
          <w:bCs/>
          <w:sz w:val="24"/>
          <w:szCs w:val="24"/>
        </w:rPr>
        <w:t xml:space="preserve"> </w:t>
      </w:r>
      <w:proofErr w:type="gramStart"/>
      <w:r w:rsidR="00D33852">
        <w:rPr>
          <w:rFonts w:ascii="Courier New" w:hAnsi="Courier New" w:cs="Courier New"/>
          <w:b/>
          <w:bCs/>
          <w:sz w:val="24"/>
          <w:szCs w:val="24"/>
        </w:rPr>
        <w:t xml:space="preserve">list </w:t>
      </w:r>
      <w:r w:rsidR="00D33852" w:rsidRPr="00C56EB2">
        <w:rPr>
          <w:rFonts w:ascii="Courier New" w:hAnsi="Courier New" w:cs="Courier New"/>
          <w:b/>
          <w:bCs/>
          <w:sz w:val="24"/>
          <w:szCs w:val="24"/>
        </w:rPr>
        <w:t>:</w:t>
      </w:r>
      <w:proofErr w:type="gramEnd"/>
      <w:r w:rsidR="00D33852" w:rsidRPr="00C56EB2">
        <w:rPr>
          <w:rFonts w:ascii="Courier New" w:hAnsi="Courier New" w:cs="Courier New"/>
          <w:sz w:val="24"/>
          <w:szCs w:val="24"/>
        </w:rPr>
        <w:t xml:space="preserve"> </w:t>
      </w:r>
    </w:p>
    <w:p w14:paraId="6898968C" w14:textId="5B11EB2E" w:rsidR="00D33852" w:rsidRPr="00EF64D4" w:rsidRDefault="00F22A0F" w:rsidP="00EF64D4">
      <w:pPr>
        <w:pStyle w:val="ListParagraph"/>
        <w:spacing w:after="0" w:line="240" w:lineRule="auto"/>
        <w:rPr>
          <w:rFonts w:ascii="Times New Roman" w:hAnsi="Times New Roman" w:cs="Times New Roman"/>
          <w:sz w:val="24"/>
          <w:szCs w:val="24"/>
        </w:rPr>
      </w:pPr>
      <w:r w:rsidRPr="00F22A0F">
        <w:rPr>
          <w:rFonts w:ascii="Times New Roman" w:hAnsi="Times New Roman" w:cs="Times New Roman"/>
          <w:bCs/>
          <w:sz w:val="24"/>
          <w:szCs w:val="24"/>
          <w:lang w:val="en"/>
        </w:rPr>
        <w:t xml:space="preserve">This function looks </w:t>
      </w:r>
      <w:proofErr w:type="gramStart"/>
      <w:r w:rsidRPr="00F22A0F">
        <w:rPr>
          <w:rFonts w:ascii="Times New Roman" w:hAnsi="Times New Roman" w:cs="Times New Roman"/>
          <w:bCs/>
          <w:sz w:val="24"/>
          <w:szCs w:val="24"/>
          <w:lang w:val="en"/>
        </w:rPr>
        <w:t>similar to</w:t>
      </w:r>
      <w:proofErr w:type="gramEnd"/>
      <w:r w:rsidRPr="00F22A0F">
        <w:rPr>
          <w:rFonts w:ascii="Times New Roman" w:hAnsi="Times New Roman" w:cs="Times New Roman"/>
          <w:bCs/>
          <w:sz w:val="24"/>
          <w:szCs w:val="24"/>
          <w:lang w:val="en"/>
        </w:rPr>
        <w:t xml:space="preserve"> the </w:t>
      </w:r>
      <w:proofErr w:type="spellStart"/>
      <w:r w:rsidRPr="00F22A0F">
        <w:rPr>
          <w:rFonts w:ascii="Courier New" w:hAnsi="Courier New" w:cs="Courier New"/>
          <w:bCs/>
          <w:sz w:val="24"/>
          <w:szCs w:val="24"/>
          <w:lang w:val="en"/>
        </w:rPr>
        <w:t>get_</w:t>
      </w:r>
      <w:r w:rsidR="004737AD">
        <w:rPr>
          <w:rFonts w:ascii="Courier New" w:hAnsi="Courier New" w:cs="Courier New"/>
          <w:bCs/>
          <w:sz w:val="24"/>
          <w:szCs w:val="24"/>
          <w:lang w:val="en"/>
        </w:rPr>
        <w:t>books</w:t>
      </w:r>
      <w:r w:rsidRPr="00F22A0F">
        <w:rPr>
          <w:rFonts w:ascii="Courier New" w:hAnsi="Courier New" w:cs="Courier New"/>
          <w:bCs/>
          <w:sz w:val="24"/>
          <w:szCs w:val="24"/>
          <w:lang w:val="en"/>
        </w:rPr>
        <w:t>_</w:t>
      </w:r>
      <w:r w:rsidR="004737AD">
        <w:rPr>
          <w:rFonts w:ascii="Courier New" w:hAnsi="Courier New" w:cs="Courier New"/>
          <w:bCs/>
          <w:sz w:val="24"/>
          <w:szCs w:val="24"/>
          <w:lang w:val="en"/>
        </w:rPr>
        <w:t>on</w:t>
      </w:r>
      <w:r w:rsidRPr="00F22A0F">
        <w:rPr>
          <w:rFonts w:ascii="Courier New" w:hAnsi="Courier New" w:cs="Courier New"/>
          <w:bCs/>
          <w:sz w:val="24"/>
          <w:szCs w:val="24"/>
          <w:lang w:val="en"/>
        </w:rPr>
        <w:t>_criterion</w:t>
      </w:r>
      <w:proofErr w:type="spellEnd"/>
      <w:r w:rsidRPr="00F22A0F">
        <w:rPr>
          <w:rFonts w:ascii="Times New Roman" w:hAnsi="Times New Roman" w:cs="Times New Roman"/>
          <w:bCs/>
          <w:sz w:val="24"/>
          <w:szCs w:val="24"/>
          <w:lang w:val="en"/>
        </w:rPr>
        <w:t xml:space="preserve"> function; the difference is that this function calls </w:t>
      </w:r>
      <w:proofErr w:type="spellStart"/>
      <w:r w:rsidRPr="00F22A0F">
        <w:rPr>
          <w:rFonts w:ascii="Courier New" w:hAnsi="Courier New" w:cs="Courier New"/>
          <w:bCs/>
          <w:sz w:val="24"/>
          <w:szCs w:val="24"/>
          <w:lang w:val="en"/>
        </w:rPr>
        <w:t>get_</w:t>
      </w:r>
      <w:r w:rsidR="004737AD">
        <w:rPr>
          <w:rFonts w:ascii="Courier New" w:hAnsi="Courier New" w:cs="Courier New"/>
          <w:bCs/>
          <w:sz w:val="24"/>
          <w:szCs w:val="24"/>
          <w:lang w:val="en"/>
        </w:rPr>
        <w:t>books</w:t>
      </w:r>
      <w:r w:rsidRPr="00F22A0F">
        <w:rPr>
          <w:rFonts w:ascii="Courier New" w:hAnsi="Courier New" w:cs="Courier New"/>
          <w:bCs/>
          <w:sz w:val="24"/>
          <w:szCs w:val="24"/>
          <w:lang w:val="en"/>
        </w:rPr>
        <w:t>_</w:t>
      </w:r>
      <w:r w:rsidR="004737AD">
        <w:rPr>
          <w:rFonts w:ascii="Courier New" w:hAnsi="Courier New" w:cs="Courier New"/>
          <w:bCs/>
          <w:sz w:val="24"/>
          <w:szCs w:val="24"/>
          <w:lang w:val="en"/>
        </w:rPr>
        <w:t>on</w:t>
      </w:r>
      <w:r w:rsidRPr="00F22A0F">
        <w:rPr>
          <w:rFonts w:ascii="Courier New" w:hAnsi="Courier New" w:cs="Courier New"/>
          <w:bCs/>
          <w:sz w:val="24"/>
          <w:szCs w:val="24"/>
          <w:lang w:val="en"/>
        </w:rPr>
        <w:t>_criterion</w:t>
      </w:r>
      <w:proofErr w:type="spellEnd"/>
      <w:r w:rsidRPr="00F22A0F">
        <w:rPr>
          <w:rFonts w:ascii="Times New Roman" w:hAnsi="Times New Roman" w:cs="Times New Roman"/>
          <w:bCs/>
          <w:sz w:val="24"/>
          <w:szCs w:val="24"/>
          <w:lang w:val="en"/>
        </w:rPr>
        <w:t xml:space="preserve"> </w:t>
      </w:r>
      <w:r w:rsidRPr="00F22A0F">
        <w:rPr>
          <w:rFonts w:ascii="Times New Roman" w:hAnsi="Times New Roman" w:cs="Times New Roman"/>
          <w:bCs/>
          <w:i/>
          <w:iCs/>
          <w:sz w:val="24"/>
          <w:szCs w:val="24"/>
          <w:lang w:val="en"/>
        </w:rPr>
        <w:t>three</w:t>
      </w:r>
      <w:r w:rsidRPr="00F22A0F">
        <w:rPr>
          <w:rFonts w:ascii="Times New Roman" w:hAnsi="Times New Roman" w:cs="Times New Roman"/>
          <w:bCs/>
          <w:sz w:val="24"/>
          <w:szCs w:val="24"/>
          <w:lang w:val="en"/>
        </w:rPr>
        <w:t xml:space="preserve"> times, one for each of </w:t>
      </w:r>
      <w:r w:rsidR="004737AD">
        <w:rPr>
          <w:rFonts w:ascii="Times New Roman" w:hAnsi="Times New Roman" w:cs="Times New Roman"/>
          <w:bCs/>
          <w:sz w:val="24"/>
          <w:szCs w:val="24"/>
          <w:lang w:val="en"/>
        </w:rPr>
        <w:t>category</w:t>
      </w:r>
      <w:r w:rsidRPr="00F22A0F">
        <w:rPr>
          <w:rFonts w:ascii="Times New Roman" w:hAnsi="Times New Roman" w:cs="Times New Roman"/>
          <w:bCs/>
          <w:sz w:val="24"/>
          <w:szCs w:val="24"/>
          <w:lang w:val="en"/>
        </w:rPr>
        <w:t xml:space="preserve">, </w:t>
      </w:r>
      <w:r w:rsidR="004737AD">
        <w:rPr>
          <w:rFonts w:ascii="Times New Roman" w:hAnsi="Times New Roman" w:cs="Times New Roman"/>
          <w:bCs/>
          <w:sz w:val="24"/>
          <w:szCs w:val="24"/>
          <w:lang w:val="en"/>
        </w:rPr>
        <w:t>rating,</w:t>
      </w:r>
      <w:r w:rsidRPr="00F22A0F">
        <w:rPr>
          <w:rFonts w:ascii="Times New Roman" w:hAnsi="Times New Roman" w:cs="Times New Roman"/>
          <w:bCs/>
          <w:sz w:val="24"/>
          <w:szCs w:val="24"/>
          <w:lang w:val="en"/>
        </w:rPr>
        <w:t xml:space="preserve"> and </w:t>
      </w:r>
      <w:r w:rsidR="004737AD">
        <w:rPr>
          <w:rFonts w:ascii="Times New Roman" w:hAnsi="Times New Roman" w:cs="Times New Roman"/>
          <w:bCs/>
          <w:sz w:val="24"/>
          <w:szCs w:val="24"/>
          <w:lang w:val="en"/>
        </w:rPr>
        <w:t>page number</w:t>
      </w:r>
      <w:r w:rsidRPr="00F22A0F">
        <w:rPr>
          <w:rFonts w:ascii="Times New Roman" w:hAnsi="Times New Roman" w:cs="Times New Roman"/>
          <w:bCs/>
          <w:sz w:val="24"/>
          <w:szCs w:val="24"/>
          <w:lang w:val="en"/>
        </w:rPr>
        <w:t xml:space="preserve"> specified to select </w:t>
      </w:r>
      <w:r w:rsidR="004737AD">
        <w:rPr>
          <w:rFonts w:ascii="Times New Roman" w:hAnsi="Times New Roman" w:cs="Times New Roman"/>
          <w:bCs/>
          <w:sz w:val="24"/>
          <w:szCs w:val="24"/>
          <w:lang w:val="en"/>
        </w:rPr>
        <w:t>books</w:t>
      </w:r>
      <w:r w:rsidRPr="00F22A0F">
        <w:rPr>
          <w:rFonts w:ascii="Times New Roman" w:hAnsi="Times New Roman" w:cs="Times New Roman"/>
          <w:bCs/>
          <w:sz w:val="24"/>
          <w:szCs w:val="24"/>
          <w:lang w:val="en"/>
        </w:rPr>
        <w:t xml:space="preserve"> based on all three criteria.  The three call effectively filter for each</w:t>
      </w:r>
      <w:r w:rsidR="00352710">
        <w:rPr>
          <w:rFonts w:ascii="Times New Roman" w:hAnsi="Times New Roman" w:cs="Times New Roman"/>
          <w:bCs/>
          <w:sz w:val="24"/>
          <w:szCs w:val="24"/>
          <w:lang w:val="en"/>
        </w:rPr>
        <w:t xml:space="preserve"> by passing the returned list of one function as an argument to the next call</w:t>
      </w:r>
      <w:r w:rsidRPr="00F22A0F">
        <w:rPr>
          <w:rFonts w:ascii="Times New Roman" w:hAnsi="Times New Roman" w:cs="Times New Roman"/>
          <w:bCs/>
          <w:sz w:val="24"/>
          <w:szCs w:val="24"/>
          <w:lang w:val="en"/>
        </w:rPr>
        <w:t>.</w:t>
      </w:r>
      <w:r>
        <w:rPr>
          <w:rFonts w:ascii="Times New Roman" w:hAnsi="Times New Roman" w:cs="Times New Roman"/>
          <w:bCs/>
          <w:sz w:val="24"/>
          <w:szCs w:val="24"/>
          <w:lang w:val="en"/>
        </w:rPr>
        <w:t xml:space="preserve">  Note that the parameters in this function for </w:t>
      </w:r>
      <w:r w:rsidR="004737AD">
        <w:rPr>
          <w:rFonts w:ascii="Times New Roman" w:hAnsi="Times New Roman" w:cs="Times New Roman"/>
          <w:bCs/>
          <w:sz w:val="24"/>
          <w:szCs w:val="24"/>
          <w:lang w:val="en"/>
        </w:rPr>
        <w:t>category</w:t>
      </w:r>
      <w:r w:rsidR="004737AD" w:rsidRPr="00F22A0F">
        <w:rPr>
          <w:rFonts w:ascii="Times New Roman" w:hAnsi="Times New Roman" w:cs="Times New Roman"/>
          <w:bCs/>
          <w:sz w:val="24"/>
          <w:szCs w:val="24"/>
          <w:lang w:val="en"/>
        </w:rPr>
        <w:t xml:space="preserve">, </w:t>
      </w:r>
      <w:r w:rsidR="004737AD">
        <w:rPr>
          <w:rFonts w:ascii="Times New Roman" w:hAnsi="Times New Roman" w:cs="Times New Roman"/>
          <w:bCs/>
          <w:sz w:val="24"/>
          <w:szCs w:val="24"/>
          <w:lang w:val="en"/>
        </w:rPr>
        <w:t>rating,</w:t>
      </w:r>
      <w:r w:rsidR="004737AD" w:rsidRPr="00F22A0F">
        <w:rPr>
          <w:rFonts w:ascii="Times New Roman" w:hAnsi="Times New Roman" w:cs="Times New Roman"/>
          <w:bCs/>
          <w:sz w:val="24"/>
          <w:szCs w:val="24"/>
          <w:lang w:val="en"/>
        </w:rPr>
        <w:t xml:space="preserve"> and </w:t>
      </w:r>
      <w:r w:rsidR="004737AD">
        <w:rPr>
          <w:rFonts w:ascii="Times New Roman" w:hAnsi="Times New Roman" w:cs="Times New Roman"/>
          <w:bCs/>
          <w:sz w:val="24"/>
          <w:szCs w:val="24"/>
          <w:lang w:val="en"/>
        </w:rPr>
        <w:t>page number</w:t>
      </w:r>
      <w:r w:rsidR="004737AD">
        <w:rPr>
          <w:rFonts w:ascii="Times New Roman" w:hAnsi="Times New Roman" w:cs="Times New Roman"/>
          <w:bCs/>
          <w:sz w:val="24"/>
          <w:szCs w:val="24"/>
          <w:lang w:val="en"/>
        </w:rPr>
        <w:t xml:space="preserve"> </w:t>
      </w:r>
      <w:r>
        <w:rPr>
          <w:rFonts w:ascii="Times New Roman" w:hAnsi="Times New Roman" w:cs="Times New Roman"/>
          <w:bCs/>
          <w:sz w:val="24"/>
          <w:szCs w:val="24"/>
          <w:lang w:val="en"/>
        </w:rPr>
        <w:t xml:space="preserve">become the </w:t>
      </w:r>
      <w:r w:rsidRPr="00352710">
        <w:rPr>
          <w:rFonts w:ascii="Courier New" w:hAnsi="Courier New" w:cs="Courier New"/>
          <w:bCs/>
          <w:sz w:val="24"/>
          <w:szCs w:val="24"/>
          <w:lang w:val="en"/>
        </w:rPr>
        <w:t>value</w:t>
      </w:r>
      <w:r>
        <w:rPr>
          <w:rFonts w:ascii="Times New Roman" w:hAnsi="Times New Roman" w:cs="Times New Roman"/>
          <w:bCs/>
          <w:sz w:val="24"/>
          <w:szCs w:val="24"/>
          <w:lang w:val="en"/>
        </w:rPr>
        <w:t xml:space="preserve"> arguments for the three respective calls to </w:t>
      </w:r>
      <w:proofErr w:type="spellStart"/>
      <w:r w:rsidR="00352710" w:rsidRPr="00F22A0F">
        <w:rPr>
          <w:rFonts w:ascii="Courier New" w:hAnsi="Courier New" w:cs="Courier New"/>
          <w:bCs/>
          <w:sz w:val="24"/>
          <w:szCs w:val="24"/>
          <w:lang w:val="en"/>
        </w:rPr>
        <w:t>get_characters_by_criterion</w:t>
      </w:r>
      <w:proofErr w:type="spellEnd"/>
      <w:r w:rsidR="00352710">
        <w:rPr>
          <w:rFonts w:ascii="Times New Roman" w:hAnsi="Times New Roman" w:cs="Times New Roman"/>
          <w:bCs/>
          <w:sz w:val="24"/>
          <w:szCs w:val="24"/>
          <w:lang w:val="en"/>
        </w:rPr>
        <w:t xml:space="preserve">---the </w:t>
      </w:r>
      <w:r w:rsidR="00352710" w:rsidRPr="004C6A3F">
        <w:rPr>
          <w:rFonts w:ascii="Courier New" w:hAnsi="Courier New" w:cs="Courier New"/>
          <w:iCs/>
          <w:sz w:val="24"/>
          <w:szCs w:val="24"/>
          <w:lang w:val="en"/>
        </w:rPr>
        <w:t>criteria</w:t>
      </w:r>
      <w:r w:rsidR="00352710" w:rsidRPr="004C6A3F">
        <w:rPr>
          <w:rFonts w:ascii="Times New Roman" w:hAnsi="Times New Roman" w:cs="Times New Roman"/>
          <w:i/>
          <w:sz w:val="24"/>
          <w:szCs w:val="24"/>
          <w:lang w:val="en"/>
        </w:rPr>
        <w:t xml:space="preserve"> </w:t>
      </w:r>
      <w:r w:rsidR="00352710">
        <w:rPr>
          <w:rFonts w:ascii="Times New Roman" w:hAnsi="Times New Roman" w:cs="Times New Roman"/>
          <w:bCs/>
          <w:sz w:val="24"/>
          <w:szCs w:val="24"/>
          <w:lang w:val="en"/>
        </w:rPr>
        <w:t xml:space="preserve">argument is determined by this parameter’s name. </w:t>
      </w:r>
      <w:ins w:id="2" w:author="Savanah Barnes" w:date="2022-10-13T19:50:00Z">
        <w:r w:rsidR="001C010F" w:rsidRPr="004C6A3F">
          <w:rPr>
            <w:rFonts w:ascii="Times New Roman" w:hAnsi="Times New Roman" w:cs="Times New Roman"/>
            <w:sz w:val="24"/>
            <w:szCs w:val="24"/>
            <w:lang w:val="en"/>
          </w:rPr>
          <w:t>(</w:t>
        </w:r>
        <w:r w:rsidR="001C010F" w:rsidRPr="004C6A3F">
          <w:rPr>
            <w:rFonts w:ascii="Times New Roman" w:hAnsi="Times New Roman" w:cs="Times New Roman"/>
            <w:i/>
            <w:sz w:val="24"/>
            <w:szCs w:val="24"/>
            <w:lang w:val="en"/>
          </w:rPr>
          <w:t>Hint:</w:t>
        </w:r>
        <w:r w:rsidR="001C010F" w:rsidRPr="004C6A3F">
          <w:rPr>
            <w:rFonts w:ascii="Times New Roman" w:hAnsi="Times New Roman" w:cs="Times New Roman"/>
            <w:sz w:val="24"/>
            <w:szCs w:val="24"/>
            <w:lang w:val="en"/>
          </w:rPr>
          <w:t xml:space="preserve"> use provided constants for the parameter </w:t>
        </w:r>
        <w:r w:rsidR="001C010F" w:rsidRPr="004C6A3F">
          <w:rPr>
            <w:rFonts w:ascii="Courier New" w:hAnsi="Courier New" w:cs="Courier New"/>
            <w:iCs/>
            <w:sz w:val="24"/>
            <w:szCs w:val="24"/>
            <w:lang w:val="en"/>
          </w:rPr>
          <w:t>criteria</w:t>
        </w:r>
        <w:r w:rsidR="001C010F" w:rsidRPr="004C6A3F">
          <w:rPr>
            <w:rFonts w:ascii="Times New Roman" w:hAnsi="Times New Roman" w:cs="Times New Roman"/>
            <w:i/>
            <w:sz w:val="24"/>
            <w:szCs w:val="24"/>
            <w:lang w:val="en"/>
          </w:rPr>
          <w:t>)</w:t>
        </w:r>
        <w:r w:rsidR="001C010F">
          <w:rPr>
            <w:rFonts w:ascii="Times New Roman" w:hAnsi="Times New Roman" w:cs="Times New Roman"/>
            <w:i/>
            <w:sz w:val="24"/>
            <w:szCs w:val="24"/>
            <w:lang w:val="en"/>
          </w:rPr>
          <w:t>.</w:t>
        </w:r>
      </w:ins>
    </w:p>
    <w:p w14:paraId="48DE373F" w14:textId="556007C4" w:rsidR="00D33852" w:rsidRDefault="003C3115" w:rsidP="00F3488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Parameter</w:t>
      </w:r>
      <w:r w:rsidR="00D33852">
        <w:rPr>
          <w:rFonts w:ascii="Times New Roman" w:hAnsi="Times New Roman" w:cs="Times New Roman"/>
          <w:sz w:val="24"/>
          <w:szCs w:val="24"/>
        </w:rPr>
        <w:t xml:space="preserve">: </w:t>
      </w:r>
      <w:r w:rsidR="00F22A0F">
        <w:rPr>
          <w:rFonts w:ascii="Times New Roman" w:hAnsi="Times New Roman" w:cs="Times New Roman"/>
          <w:sz w:val="24"/>
          <w:szCs w:val="24"/>
        </w:rPr>
        <w:t>list of tuples, string, string, int</w:t>
      </w:r>
    </w:p>
    <w:p w14:paraId="3A29DF3E" w14:textId="0A7B99F0" w:rsidR="00BB08F8" w:rsidRPr="003C3115" w:rsidRDefault="00D33852" w:rsidP="00F3488C">
      <w:pPr>
        <w:pStyle w:val="ListParagraph"/>
        <w:numPr>
          <w:ilvl w:val="0"/>
          <w:numId w:val="4"/>
        </w:numPr>
        <w:spacing w:after="0" w:line="240" w:lineRule="auto"/>
        <w:rPr>
          <w:rFonts w:ascii="Times New Roman" w:hAnsi="Times New Roman" w:cs="Times New Roman"/>
          <w:sz w:val="24"/>
          <w:szCs w:val="24"/>
        </w:rPr>
      </w:pPr>
      <w:r w:rsidRPr="00BB08F8">
        <w:rPr>
          <w:rFonts w:ascii="Times New Roman" w:hAnsi="Times New Roman" w:cs="Times New Roman"/>
        </w:rPr>
        <w:t xml:space="preserve">Returns: list of </w:t>
      </w:r>
      <w:r w:rsidR="00352710">
        <w:rPr>
          <w:rFonts w:ascii="Times New Roman" w:hAnsi="Times New Roman" w:cs="Times New Roman"/>
        </w:rPr>
        <w:t>tuples</w:t>
      </w:r>
    </w:p>
    <w:p w14:paraId="5EA9C1C8" w14:textId="396C3FCD" w:rsidR="003C3115" w:rsidRPr="00823882" w:rsidRDefault="003C3115" w:rsidP="00F3488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rPr>
        <w:t>Display: nothing</w:t>
      </w:r>
    </w:p>
    <w:p w14:paraId="538BF746" w14:textId="3222957A" w:rsidR="00823882" w:rsidRDefault="00823882" w:rsidP="00823882"/>
    <w:p w14:paraId="242352BE" w14:textId="79595548" w:rsidR="00823882" w:rsidRPr="00C56EB2" w:rsidRDefault="00352710" w:rsidP="00823882">
      <w:pPr>
        <w:pStyle w:val="ListParagraph"/>
        <w:ind w:left="0"/>
        <w:rPr>
          <w:rFonts w:ascii="Courier New" w:hAnsi="Courier New" w:cs="Courier New"/>
          <w:sz w:val="24"/>
          <w:szCs w:val="24"/>
        </w:rPr>
      </w:pPr>
      <w:r w:rsidRPr="00352710">
        <w:rPr>
          <w:rFonts w:ascii="Courier New" w:hAnsi="Courier New" w:cs="Courier New"/>
          <w:b/>
          <w:bCs/>
          <w:sz w:val="24"/>
          <w:szCs w:val="24"/>
          <w:lang w:val="en"/>
        </w:rPr>
        <w:t xml:space="preserve">def </w:t>
      </w:r>
      <w:proofErr w:type="spellStart"/>
      <w:r w:rsidRPr="00352710">
        <w:rPr>
          <w:rFonts w:ascii="Courier New" w:hAnsi="Courier New" w:cs="Courier New"/>
          <w:b/>
          <w:bCs/>
          <w:sz w:val="24"/>
          <w:szCs w:val="24"/>
          <w:lang w:val="en"/>
        </w:rPr>
        <w:t>get_</w:t>
      </w:r>
      <w:r w:rsidR="004737AD">
        <w:rPr>
          <w:rFonts w:ascii="Courier New" w:hAnsi="Courier New" w:cs="Courier New"/>
          <w:b/>
          <w:bCs/>
          <w:sz w:val="24"/>
          <w:szCs w:val="24"/>
          <w:lang w:val="en"/>
        </w:rPr>
        <w:t>books_by_</w:t>
      </w:r>
      <w:proofErr w:type="gramStart"/>
      <w:r w:rsidR="004737AD">
        <w:rPr>
          <w:rFonts w:ascii="Courier New" w:hAnsi="Courier New" w:cs="Courier New"/>
          <w:b/>
          <w:bCs/>
          <w:sz w:val="24"/>
          <w:szCs w:val="24"/>
          <w:lang w:val="en"/>
        </w:rPr>
        <w:t>keyword</w:t>
      </w:r>
      <w:proofErr w:type="spellEnd"/>
      <w:r w:rsidRPr="00352710">
        <w:rPr>
          <w:rFonts w:ascii="Courier New" w:hAnsi="Courier New" w:cs="Courier New"/>
          <w:b/>
          <w:bCs/>
          <w:sz w:val="24"/>
          <w:szCs w:val="24"/>
          <w:lang w:val="en"/>
        </w:rPr>
        <w:t>(</w:t>
      </w:r>
      <w:proofErr w:type="spellStart"/>
      <w:proofErr w:type="gramEnd"/>
      <w:r w:rsidRPr="00352710">
        <w:rPr>
          <w:rFonts w:ascii="Courier New" w:hAnsi="Courier New" w:cs="Courier New"/>
          <w:b/>
          <w:bCs/>
          <w:sz w:val="24"/>
          <w:szCs w:val="24"/>
          <w:lang w:val="en"/>
        </w:rPr>
        <w:t>master_list</w:t>
      </w:r>
      <w:proofErr w:type="spellEnd"/>
      <w:r w:rsidR="004737AD">
        <w:rPr>
          <w:rFonts w:ascii="Courier New" w:hAnsi="Courier New" w:cs="Courier New"/>
          <w:b/>
          <w:bCs/>
          <w:sz w:val="24"/>
          <w:szCs w:val="24"/>
          <w:lang w:val="en"/>
        </w:rPr>
        <w:t>, keywords</w:t>
      </w:r>
      <w:r w:rsidRPr="00352710">
        <w:rPr>
          <w:rFonts w:ascii="Courier New" w:hAnsi="Courier New" w:cs="Courier New"/>
          <w:b/>
          <w:bCs/>
          <w:sz w:val="24"/>
          <w:szCs w:val="24"/>
          <w:lang w:val="en"/>
        </w:rPr>
        <w:t xml:space="preserve">) </w:t>
      </w:r>
      <w:r w:rsidR="00823882" w:rsidRPr="00C56EB2">
        <w:rPr>
          <w:rFonts w:ascii="Courier New" w:hAnsi="Courier New" w:cs="Courier New"/>
          <w:b/>
          <w:bCs/>
          <w:sz w:val="24"/>
          <w:szCs w:val="24"/>
        </w:rPr>
        <w:sym w:font="Wingdings" w:char="F0E0"/>
      </w:r>
      <w:r w:rsidR="00823882" w:rsidRPr="00C56EB2">
        <w:rPr>
          <w:rFonts w:ascii="Courier New" w:hAnsi="Courier New" w:cs="Courier New"/>
          <w:b/>
          <w:bCs/>
          <w:sz w:val="24"/>
          <w:szCs w:val="24"/>
        </w:rPr>
        <w:t xml:space="preserve"> </w:t>
      </w:r>
      <w:r w:rsidR="00823882">
        <w:rPr>
          <w:rFonts w:ascii="Courier New" w:hAnsi="Courier New" w:cs="Courier New"/>
          <w:b/>
          <w:bCs/>
          <w:sz w:val="24"/>
          <w:szCs w:val="24"/>
        </w:rPr>
        <w:t>list</w:t>
      </w:r>
      <w:r w:rsidR="00823882" w:rsidRPr="00C56EB2">
        <w:rPr>
          <w:rFonts w:ascii="Courier New" w:hAnsi="Courier New" w:cs="Courier New"/>
          <w:b/>
          <w:bCs/>
          <w:sz w:val="24"/>
          <w:szCs w:val="24"/>
        </w:rPr>
        <w:t>:</w:t>
      </w:r>
      <w:r w:rsidR="00823882" w:rsidRPr="00C56EB2">
        <w:rPr>
          <w:rFonts w:ascii="Courier New" w:hAnsi="Courier New" w:cs="Courier New"/>
          <w:sz w:val="24"/>
          <w:szCs w:val="24"/>
        </w:rPr>
        <w:t xml:space="preserve"> </w:t>
      </w:r>
    </w:p>
    <w:p w14:paraId="7EF6E579" w14:textId="0C45490D" w:rsidR="00352710" w:rsidRPr="00352710" w:rsidRDefault="00352710" w:rsidP="00F3488C">
      <w:pPr>
        <w:pStyle w:val="ListParagraph"/>
        <w:numPr>
          <w:ilvl w:val="0"/>
          <w:numId w:val="5"/>
        </w:numPr>
        <w:spacing w:after="0" w:line="240" w:lineRule="auto"/>
        <w:rPr>
          <w:rFonts w:ascii="Times New Roman" w:hAnsi="Times New Roman" w:cs="Times New Roman"/>
          <w:sz w:val="24"/>
          <w:szCs w:val="24"/>
        </w:rPr>
      </w:pPr>
      <w:r w:rsidRPr="00352710">
        <w:rPr>
          <w:rFonts w:ascii="Times New Roman" w:hAnsi="Times New Roman" w:cs="Times New Roman"/>
          <w:sz w:val="24"/>
          <w:szCs w:val="24"/>
          <w:lang w:val="en"/>
        </w:rPr>
        <w:t xml:space="preserve">Given </w:t>
      </w:r>
      <w:r>
        <w:rPr>
          <w:rFonts w:ascii="Times New Roman" w:hAnsi="Times New Roman" w:cs="Times New Roman"/>
          <w:sz w:val="24"/>
          <w:szCs w:val="24"/>
          <w:lang w:val="en"/>
        </w:rPr>
        <w:t>the master</w:t>
      </w:r>
      <w:r w:rsidRPr="00352710">
        <w:rPr>
          <w:rFonts w:ascii="Times New Roman" w:hAnsi="Times New Roman" w:cs="Times New Roman"/>
          <w:sz w:val="24"/>
          <w:szCs w:val="24"/>
          <w:lang w:val="en"/>
        </w:rPr>
        <w:t xml:space="preserve"> list of character </w:t>
      </w:r>
      <w:r>
        <w:rPr>
          <w:rFonts w:ascii="Times New Roman" w:hAnsi="Times New Roman" w:cs="Times New Roman"/>
          <w:sz w:val="24"/>
          <w:szCs w:val="24"/>
          <w:lang w:val="en"/>
        </w:rPr>
        <w:t>tuples</w:t>
      </w:r>
      <w:r w:rsidRPr="00352710">
        <w:rPr>
          <w:rFonts w:ascii="Times New Roman" w:hAnsi="Times New Roman" w:cs="Times New Roman"/>
          <w:sz w:val="24"/>
          <w:szCs w:val="24"/>
          <w:lang w:val="en"/>
        </w:rPr>
        <w:t xml:space="preserve">, retrieve all </w:t>
      </w:r>
      <w:r w:rsidR="004737AD">
        <w:rPr>
          <w:rFonts w:ascii="Times New Roman" w:hAnsi="Times New Roman" w:cs="Times New Roman"/>
          <w:sz w:val="24"/>
          <w:szCs w:val="24"/>
          <w:lang w:val="en"/>
        </w:rPr>
        <w:t xml:space="preserve">books whose description contains a </w:t>
      </w:r>
      <w:r w:rsidR="004737AD">
        <w:rPr>
          <w:rFonts w:ascii="Courier New" w:hAnsi="Courier New" w:cs="Courier New"/>
          <w:lang w:val="en"/>
        </w:rPr>
        <w:t xml:space="preserve">keywords </w:t>
      </w:r>
      <w:r w:rsidR="004737AD" w:rsidRPr="004737AD">
        <w:rPr>
          <w:rFonts w:ascii="Times New Roman" w:hAnsi="Times New Roman" w:cs="Times New Roman"/>
          <w:lang w:val="en"/>
        </w:rPr>
        <w:t>value</w:t>
      </w:r>
      <w:r w:rsidR="004737AD">
        <w:rPr>
          <w:rFonts w:ascii="Times New Roman" w:hAnsi="Times New Roman" w:cs="Times New Roman"/>
          <w:lang w:val="en"/>
        </w:rPr>
        <w:t xml:space="preserve">. Make sure to look in every description for every keyword in the list of </w:t>
      </w:r>
      <w:r w:rsidR="004737AD">
        <w:rPr>
          <w:rFonts w:ascii="Courier New" w:hAnsi="Courier New" w:cs="Courier New"/>
          <w:lang w:val="en"/>
        </w:rPr>
        <w:t>keywords</w:t>
      </w:r>
      <w:r w:rsidR="004737AD">
        <w:rPr>
          <w:rFonts w:ascii="Times New Roman" w:hAnsi="Times New Roman" w:cs="Times New Roman"/>
          <w:lang w:val="en"/>
        </w:rPr>
        <w:t xml:space="preserve"> provided. If one keyword is found, add the book to the return list and move to the next book to avoid double counting a book. </w:t>
      </w:r>
    </w:p>
    <w:p w14:paraId="153729DB" w14:textId="68964429" w:rsidR="00823882" w:rsidRDefault="00853DEA" w:rsidP="00F3488C">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Paremeters</w:t>
      </w:r>
      <w:proofErr w:type="spellEnd"/>
      <w:r w:rsidR="00823882">
        <w:rPr>
          <w:rFonts w:ascii="Times New Roman" w:hAnsi="Times New Roman" w:cs="Times New Roman"/>
          <w:sz w:val="24"/>
          <w:szCs w:val="24"/>
        </w:rPr>
        <w:t xml:space="preserve">: </w:t>
      </w:r>
      <w:r>
        <w:rPr>
          <w:rFonts w:ascii="Times New Roman" w:hAnsi="Times New Roman" w:cs="Times New Roman"/>
          <w:sz w:val="24"/>
          <w:szCs w:val="24"/>
        </w:rPr>
        <w:t>list of tuples</w:t>
      </w:r>
      <w:r w:rsidR="004737AD">
        <w:rPr>
          <w:rFonts w:ascii="Times New Roman" w:hAnsi="Times New Roman" w:cs="Times New Roman"/>
          <w:sz w:val="24"/>
          <w:szCs w:val="24"/>
        </w:rPr>
        <w:t>, list of strings</w:t>
      </w:r>
    </w:p>
    <w:p w14:paraId="2CEC8C54" w14:textId="56F9059B" w:rsidR="00823882" w:rsidRDefault="00853DEA" w:rsidP="00F3488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Returns</w:t>
      </w:r>
      <w:r w:rsidR="00823882">
        <w:rPr>
          <w:rFonts w:ascii="Times New Roman" w:hAnsi="Times New Roman" w:cs="Times New Roman"/>
          <w:sz w:val="24"/>
          <w:szCs w:val="24"/>
        </w:rPr>
        <w:t xml:space="preserve">: </w:t>
      </w:r>
      <w:r w:rsidR="004737AD">
        <w:rPr>
          <w:rFonts w:ascii="Times New Roman" w:hAnsi="Times New Roman" w:cs="Times New Roman"/>
          <w:sz w:val="24"/>
          <w:szCs w:val="24"/>
        </w:rPr>
        <w:t>list of tuples</w:t>
      </w:r>
    </w:p>
    <w:p w14:paraId="004D6398" w14:textId="18BE3215" w:rsidR="00823882" w:rsidRPr="00823882" w:rsidRDefault="00853DEA" w:rsidP="00F3488C">
      <w:pPr>
        <w:pStyle w:val="ListParagraph"/>
        <w:numPr>
          <w:ilvl w:val="0"/>
          <w:numId w:val="5"/>
        </w:numPr>
        <w:spacing w:after="0" w:line="240" w:lineRule="auto"/>
        <w:rPr>
          <w:rFonts w:ascii="Times New Roman" w:hAnsi="Times New Roman" w:cs="Times New Roman"/>
          <w:sz w:val="26"/>
          <w:szCs w:val="26"/>
        </w:rPr>
      </w:pPr>
      <w:r>
        <w:rPr>
          <w:rFonts w:ascii="Times New Roman" w:hAnsi="Times New Roman" w:cs="Times New Roman"/>
          <w:sz w:val="24"/>
          <w:szCs w:val="24"/>
        </w:rPr>
        <w:t>Display</w:t>
      </w:r>
      <w:r w:rsidR="00823882" w:rsidRPr="00823882">
        <w:rPr>
          <w:rFonts w:ascii="Times New Roman" w:hAnsi="Times New Roman" w:cs="Times New Roman"/>
          <w:sz w:val="24"/>
          <w:szCs w:val="24"/>
        </w:rPr>
        <w:t xml:space="preserve">: </w:t>
      </w:r>
      <w:r>
        <w:rPr>
          <w:rFonts w:ascii="Times New Roman" w:hAnsi="Times New Roman" w:cs="Times New Roman"/>
          <w:sz w:val="24"/>
          <w:szCs w:val="24"/>
        </w:rPr>
        <w:t xml:space="preserve"> nothing</w:t>
      </w:r>
    </w:p>
    <w:p w14:paraId="66859431" w14:textId="7FFFD416" w:rsidR="00823882" w:rsidRDefault="00823882" w:rsidP="00823882">
      <w:pPr>
        <w:rPr>
          <w:sz w:val="26"/>
          <w:szCs w:val="26"/>
        </w:rPr>
      </w:pPr>
    </w:p>
    <w:p w14:paraId="6436BC1A" w14:textId="0A492B53" w:rsidR="00823882" w:rsidRPr="00C56EB2" w:rsidRDefault="001A5F44" w:rsidP="00823882">
      <w:pPr>
        <w:pStyle w:val="ListParagraph"/>
        <w:ind w:left="0"/>
        <w:rPr>
          <w:rFonts w:ascii="Courier New" w:hAnsi="Courier New" w:cs="Courier New"/>
          <w:sz w:val="24"/>
          <w:szCs w:val="24"/>
        </w:rPr>
      </w:pPr>
      <w:r w:rsidRPr="001A5F44">
        <w:rPr>
          <w:rFonts w:ascii="Courier New" w:hAnsi="Courier New" w:cs="Courier New"/>
          <w:b/>
          <w:bCs/>
          <w:sz w:val="24"/>
          <w:szCs w:val="24"/>
          <w:lang w:val="en"/>
        </w:rPr>
        <w:t xml:space="preserve">def </w:t>
      </w:r>
      <w:proofErr w:type="spellStart"/>
      <w:r w:rsidRPr="001A5F44">
        <w:rPr>
          <w:rFonts w:ascii="Courier New" w:hAnsi="Courier New" w:cs="Courier New"/>
          <w:b/>
          <w:bCs/>
          <w:sz w:val="24"/>
          <w:szCs w:val="24"/>
          <w:lang w:val="en"/>
        </w:rPr>
        <w:t>sort_</w:t>
      </w:r>
      <w:r w:rsidR="004737AD">
        <w:rPr>
          <w:rFonts w:ascii="Courier New" w:hAnsi="Courier New" w:cs="Courier New"/>
          <w:b/>
          <w:bCs/>
          <w:sz w:val="24"/>
          <w:szCs w:val="24"/>
          <w:lang w:val="en"/>
        </w:rPr>
        <w:t>authors</w:t>
      </w:r>
      <w:proofErr w:type="spellEnd"/>
      <w:r w:rsidRPr="001A5F44">
        <w:rPr>
          <w:rFonts w:ascii="Courier New" w:hAnsi="Courier New" w:cs="Courier New"/>
          <w:b/>
          <w:bCs/>
          <w:sz w:val="24"/>
          <w:szCs w:val="24"/>
          <w:lang w:val="en"/>
        </w:rPr>
        <w:t xml:space="preserve"> </w:t>
      </w:r>
      <w:r w:rsidR="004737AD">
        <w:rPr>
          <w:rFonts w:ascii="Courier New" w:hAnsi="Courier New" w:cs="Courier New"/>
          <w:b/>
          <w:bCs/>
          <w:sz w:val="24"/>
          <w:szCs w:val="24"/>
          <w:lang w:val="en"/>
        </w:rPr>
        <w:t>(</w:t>
      </w:r>
      <w:proofErr w:type="spellStart"/>
      <w:r w:rsidR="004737AD">
        <w:rPr>
          <w:rFonts w:ascii="Courier New" w:hAnsi="Courier New" w:cs="Courier New"/>
          <w:b/>
          <w:bCs/>
          <w:sz w:val="24"/>
          <w:szCs w:val="24"/>
          <w:lang w:val="en"/>
        </w:rPr>
        <w:t>list_of_tuples</w:t>
      </w:r>
      <w:proofErr w:type="spellEnd"/>
      <w:r w:rsidR="004737AD">
        <w:rPr>
          <w:rFonts w:ascii="Courier New" w:hAnsi="Courier New" w:cs="Courier New"/>
          <w:b/>
          <w:bCs/>
          <w:sz w:val="24"/>
          <w:szCs w:val="24"/>
          <w:lang w:val="en"/>
        </w:rPr>
        <w:t xml:space="preserve">, </w:t>
      </w:r>
      <w:proofErr w:type="spellStart"/>
      <w:r w:rsidR="004737AD">
        <w:rPr>
          <w:rFonts w:ascii="Courier New" w:hAnsi="Courier New" w:cs="Courier New"/>
          <w:b/>
          <w:bCs/>
          <w:sz w:val="24"/>
          <w:szCs w:val="24"/>
          <w:lang w:val="en"/>
        </w:rPr>
        <w:t>a_z</w:t>
      </w:r>
      <w:proofErr w:type="spellEnd"/>
      <w:r w:rsidRPr="001A5F44">
        <w:rPr>
          <w:rFonts w:ascii="Courier New" w:hAnsi="Courier New" w:cs="Courier New"/>
          <w:b/>
          <w:bCs/>
          <w:sz w:val="24"/>
          <w:szCs w:val="24"/>
          <w:lang w:val="en"/>
        </w:rPr>
        <w:t xml:space="preserve">) </w:t>
      </w:r>
      <w:r w:rsidR="00823882" w:rsidRPr="00C56EB2">
        <w:rPr>
          <w:rFonts w:ascii="Courier New" w:hAnsi="Courier New" w:cs="Courier New"/>
          <w:b/>
          <w:bCs/>
          <w:sz w:val="24"/>
          <w:szCs w:val="24"/>
        </w:rPr>
        <w:sym w:font="Wingdings" w:char="F0E0"/>
      </w:r>
      <w:r w:rsidR="00823882" w:rsidRPr="00C56EB2">
        <w:rPr>
          <w:rFonts w:ascii="Courier New" w:hAnsi="Courier New" w:cs="Courier New"/>
          <w:b/>
          <w:bCs/>
          <w:sz w:val="24"/>
          <w:szCs w:val="24"/>
        </w:rPr>
        <w:t xml:space="preserve"> </w:t>
      </w:r>
      <w:r w:rsidR="00823882">
        <w:rPr>
          <w:rFonts w:ascii="Courier New" w:hAnsi="Courier New" w:cs="Courier New"/>
          <w:b/>
          <w:bCs/>
          <w:sz w:val="24"/>
          <w:szCs w:val="24"/>
        </w:rPr>
        <w:t>list</w:t>
      </w:r>
      <w:r w:rsidR="00823882" w:rsidRPr="00C56EB2">
        <w:rPr>
          <w:rFonts w:ascii="Courier New" w:hAnsi="Courier New" w:cs="Courier New"/>
          <w:b/>
          <w:bCs/>
          <w:sz w:val="24"/>
          <w:szCs w:val="24"/>
        </w:rPr>
        <w:t>:</w:t>
      </w:r>
      <w:r w:rsidR="00823882" w:rsidRPr="00C56EB2">
        <w:rPr>
          <w:rFonts w:ascii="Courier New" w:hAnsi="Courier New" w:cs="Courier New"/>
          <w:sz w:val="24"/>
          <w:szCs w:val="24"/>
        </w:rPr>
        <w:t xml:space="preserve"> </w:t>
      </w:r>
    </w:p>
    <w:p w14:paraId="704441B8" w14:textId="0A16FE53" w:rsidR="001A5F44" w:rsidRPr="001A5F44" w:rsidRDefault="001A5F44" w:rsidP="00F3488C">
      <w:pPr>
        <w:pStyle w:val="ListParagraph"/>
        <w:numPr>
          <w:ilvl w:val="0"/>
          <w:numId w:val="6"/>
        </w:numPr>
        <w:spacing w:after="0" w:line="240" w:lineRule="auto"/>
        <w:rPr>
          <w:rFonts w:ascii="Times New Roman" w:hAnsi="Times New Roman" w:cs="Times New Roman"/>
          <w:sz w:val="24"/>
          <w:szCs w:val="24"/>
        </w:rPr>
      </w:pPr>
      <w:r w:rsidRPr="001A5F44">
        <w:rPr>
          <w:rFonts w:ascii="Times New Roman" w:hAnsi="Times New Roman" w:cs="Times New Roman"/>
          <w:sz w:val="24"/>
          <w:szCs w:val="24"/>
          <w:lang w:val="en"/>
        </w:rPr>
        <w:t xml:space="preserve">Given a list of </w:t>
      </w:r>
      <w:r w:rsidR="004737AD">
        <w:rPr>
          <w:rFonts w:ascii="Times New Roman" w:hAnsi="Times New Roman" w:cs="Times New Roman"/>
          <w:sz w:val="24"/>
          <w:szCs w:val="24"/>
          <w:lang w:val="en"/>
        </w:rPr>
        <w:t>books</w:t>
      </w:r>
      <w:r w:rsidRPr="001A5F44">
        <w:rPr>
          <w:rFonts w:ascii="Times New Roman" w:hAnsi="Times New Roman" w:cs="Times New Roman"/>
          <w:sz w:val="24"/>
          <w:szCs w:val="24"/>
          <w:lang w:val="en"/>
        </w:rPr>
        <w:t xml:space="preserve">, create a new list where </w:t>
      </w:r>
      <w:r w:rsidR="004737AD">
        <w:rPr>
          <w:rFonts w:ascii="Times New Roman" w:hAnsi="Times New Roman" w:cs="Times New Roman"/>
          <w:sz w:val="24"/>
          <w:szCs w:val="24"/>
          <w:lang w:val="en"/>
        </w:rPr>
        <w:t xml:space="preserve">the books are sorted by author name. The </w:t>
      </w:r>
      <w:proofErr w:type="spellStart"/>
      <w:r w:rsidR="004737AD">
        <w:rPr>
          <w:rFonts w:ascii="Courier New" w:hAnsi="Courier New" w:cs="Courier New"/>
          <w:lang w:val="en"/>
        </w:rPr>
        <w:t>a_z</w:t>
      </w:r>
      <w:proofErr w:type="spellEnd"/>
      <w:r w:rsidR="004737AD">
        <w:rPr>
          <w:rFonts w:ascii="Courier New" w:hAnsi="Courier New" w:cs="Courier New"/>
          <w:lang w:val="en"/>
        </w:rPr>
        <w:t xml:space="preserve"> </w:t>
      </w:r>
      <w:proofErr w:type="spellStart"/>
      <w:r w:rsidR="004737AD">
        <w:rPr>
          <w:rFonts w:ascii="Courier New" w:hAnsi="Courier New" w:cs="Courier New"/>
          <w:lang w:val="en"/>
        </w:rPr>
        <w:t>boolean</w:t>
      </w:r>
      <w:proofErr w:type="spellEnd"/>
      <w:r w:rsidR="004737AD">
        <w:rPr>
          <w:rFonts w:ascii="Courier New" w:hAnsi="Courier New" w:cs="Courier New"/>
          <w:lang w:val="en"/>
        </w:rPr>
        <w:t xml:space="preserve"> </w:t>
      </w:r>
      <w:r w:rsidR="004737AD" w:rsidRPr="004737AD">
        <w:rPr>
          <w:rFonts w:ascii="Times New Roman" w:hAnsi="Times New Roman" w:cs="Times New Roman"/>
          <w:lang w:val="en"/>
        </w:rPr>
        <w:t>value</w:t>
      </w:r>
      <w:r w:rsidR="004737AD">
        <w:rPr>
          <w:rFonts w:ascii="Times New Roman" w:hAnsi="Times New Roman" w:cs="Times New Roman"/>
          <w:lang w:val="en"/>
        </w:rPr>
        <w:t xml:space="preserve"> determines if you should return the books in descending or ascending order based on author name. </w:t>
      </w:r>
      <w:proofErr w:type="spellStart"/>
      <w:r w:rsidR="00102123">
        <w:rPr>
          <w:rFonts w:ascii="Courier New" w:hAnsi="Courier New" w:cs="Courier New"/>
          <w:lang w:val="en"/>
        </w:rPr>
        <w:t>a_z</w:t>
      </w:r>
      <w:proofErr w:type="spellEnd"/>
      <w:r w:rsidR="00102123">
        <w:rPr>
          <w:rFonts w:ascii="Courier New" w:hAnsi="Courier New" w:cs="Courier New"/>
          <w:lang w:val="en"/>
        </w:rPr>
        <w:t xml:space="preserve"> </w:t>
      </w:r>
      <w:r w:rsidR="00102123">
        <w:rPr>
          <w:rFonts w:ascii="Times New Roman" w:hAnsi="Times New Roman" w:cs="Times New Roman"/>
          <w:lang w:val="en"/>
        </w:rPr>
        <w:t>should default to</w:t>
      </w:r>
      <w:r w:rsidR="00102123" w:rsidRPr="00102123">
        <w:rPr>
          <w:rFonts w:ascii="Courier New" w:hAnsi="Courier New" w:cs="Courier New"/>
          <w:lang w:val="en"/>
        </w:rPr>
        <w:t xml:space="preserve"> </w:t>
      </w:r>
      <w:r w:rsidR="00102123">
        <w:rPr>
          <w:rFonts w:ascii="Courier New" w:hAnsi="Courier New" w:cs="Courier New"/>
          <w:lang w:val="en"/>
        </w:rPr>
        <w:t>True</w:t>
      </w:r>
      <w:r w:rsidR="00102123">
        <w:rPr>
          <w:rFonts w:ascii="Times New Roman" w:hAnsi="Times New Roman" w:cs="Times New Roman"/>
          <w:lang w:val="en"/>
        </w:rPr>
        <w:t>.</w:t>
      </w:r>
    </w:p>
    <w:p w14:paraId="4BADFA44" w14:textId="1CE63FDB" w:rsidR="00823882" w:rsidRDefault="00D46370" w:rsidP="00F3488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Parameters</w:t>
      </w:r>
      <w:r w:rsidR="00823882">
        <w:rPr>
          <w:rFonts w:ascii="Times New Roman" w:hAnsi="Times New Roman" w:cs="Times New Roman"/>
          <w:sz w:val="24"/>
          <w:szCs w:val="24"/>
        </w:rPr>
        <w:t xml:space="preserve">: </w:t>
      </w:r>
      <w:r>
        <w:rPr>
          <w:rFonts w:ascii="Times New Roman" w:hAnsi="Times New Roman" w:cs="Times New Roman"/>
          <w:sz w:val="24"/>
          <w:szCs w:val="24"/>
        </w:rPr>
        <w:t>list of tuples</w:t>
      </w:r>
      <w:r w:rsidR="004737AD">
        <w:rPr>
          <w:rFonts w:ascii="Times New Roman" w:hAnsi="Times New Roman" w:cs="Times New Roman"/>
          <w:sz w:val="24"/>
          <w:szCs w:val="24"/>
        </w:rPr>
        <w:t xml:space="preserve">, </w:t>
      </w:r>
      <w:proofErr w:type="spellStart"/>
      <w:r w:rsidR="004737AD">
        <w:rPr>
          <w:rFonts w:ascii="Times New Roman" w:hAnsi="Times New Roman" w:cs="Times New Roman"/>
          <w:sz w:val="24"/>
          <w:szCs w:val="24"/>
        </w:rPr>
        <w:t>boolean</w:t>
      </w:r>
      <w:proofErr w:type="spellEnd"/>
    </w:p>
    <w:p w14:paraId="6C66CF47" w14:textId="74011522" w:rsidR="00823882" w:rsidRDefault="00D46370" w:rsidP="00F3488C">
      <w:pPr>
        <w:pStyle w:val="ListParagraph"/>
        <w:numPr>
          <w:ilvl w:val="0"/>
          <w:numId w:val="6"/>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Return </w:t>
      </w:r>
      <w:r w:rsidR="00823882">
        <w:rPr>
          <w:rFonts w:ascii="Times New Roman" w:hAnsi="Times New Roman" w:cs="Times New Roman"/>
          <w:sz w:val="24"/>
          <w:szCs w:val="24"/>
        </w:rPr>
        <w:t>:</w:t>
      </w:r>
      <w:proofErr w:type="gramEnd"/>
      <w:r w:rsidR="00823882">
        <w:rPr>
          <w:rFonts w:ascii="Times New Roman" w:hAnsi="Times New Roman" w:cs="Times New Roman"/>
          <w:sz w:val="24"/>
          <w:szCs w:val="24"/>
        </w:rPr>
        <w:t xml:space="preserve"> </w:t>
      </w:r>
      <w:r>
        <w:rPr>
          <w:rFonts w:ascii="Times New Roman" w:hAnsi="Times New Roman" w:cs="Times New Roman"/>
          <w:sz w:val="24"/>
          <w:szCs w:val="24"/>
        </w:rPr>
        <w:t xml:space="preserve">sorted list of </w:t>
      </w:r>
      <w:r w:rsidR="001A5F44">
        <w:rPr>
          <w:rFonts w:ascii="Times New Roman" w:hAnsi="Times New Roman" w:cs="Times New Roman"/>
          <w:sz w:val="24"/>
          <w:szCs w:val="24"/>
        </w:rPr>
        <w:t>tuples</w:t>
      </w:r>
    </w:p>
    <w:p w14:paraId="3F2AC90F" w14:textId="15EC0592" w:rsidR="00823882" w:rsidRPr="00823882" w:rsidRDefault="00D46370" w:rsidP="00F3488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4"/>
          <w:szCs w:val="24"/>
        </w:rPr>
        <w:t>Display</w:t>
      </w:r>
      <w:r w:rsidR="00823882" w:rsidRPr="00823882">
        <w:rPr>
          <w:rFonts w:ascii="Times New Roman" w:hAnsi="Times New Roman" w:cs="Times New Roman"/>
          <w:sz w:val="24"/>
          <w:szCs w:val="24"/>
        </w:rPr>
        <w:t xml:space="preserve">: </w:t>
      </w:r>
      <w:r>
        <w:rPr>
          <w:rFonts w:ascii="Times New Roman" w:hAnsi="Times New Roman" w:cs="Times New Roman"/>
          <w:sz w:val="24"/>
          <w:szCs w:val="24"/>
        </w:rPr>
        <w:t>nothing</w:t>
      </w:r>
    </w:p>
    <w:p w14:paraId="40484C18" w14:textId="7B09F4C3" w:rsidR="00823882" w:rsidRDefault="00823882" w:rsidP="00823882">
      <w:pPr>
        <w:rPr>
          <w:sz w:val="26"/>
          <w:szCs w:val="26"/>
        </w:rPr>
      </w:pPr>
    </w:p>
    <w:p w14:paraId="3F764DCF" w14:textId="332F5FFF" w:rsidR="00823882" w:rsidRPr="00C56EB2" w:rsidRDefault="001A5F44" w:rsidP="00823882">
      <w:pPr>
        <w:pStyle w:val="ListParagraph"/>
        <w:ind w:left="0"/>
        <w:rPr>
          <w:rFonts w:ascii="Courier New" w:hAnsi="Courier New" w:cs="Courier New"/>
          <w:sz w:val="24"/>
          <w:szCs w:val="24"/>
        </w:rPr>
      </w:pPr>
      <w:r w:rsidRPr="001A5F44">
        <w:rPr>
          <w:rFonts w:ascii="Courier New" w:hAnsi="Courier New" w:cs="Courier New"/>
          <w:b/>
          <w:bCs/>
          <w:sz w:val="24"/>
          <w:szCs w:val="24"/>
          <w:lang w:val="en"/>
        </w:rPr>
        <w:t xml:space="preserve">def </w:t>
      </w:r>
      <w:proofErr w:type="spellStart"/>
      <w:r w:rsidRPr="001A5F44">
        <w:rPr>
          <w:rFonts w:ascii="Courier New" w:hAnsi="Courier New" w:cs="Courier New"/>
          <w:b/>
          <w:bCs/>
          <w:sz w:val="24"/>
          <w:szCs w:val="24"/>
          <w:lang w:val="en"/>
        </w:rPr>
        <w:t>display_</w:t>
      </w:r>
      <w:r w:rsidR="00102123">
        <w:rPr>
          <w:rFonts w:ascii="Courier New" w:hAnsi="Courier New" w:cs="Courier New"/>
          <w:b/>
          <w:bCs/>
          <w:sz w:val="24"/>
          <w:szCs w:val="24"/>
          <w:lang w:val="en"/>
        </w:rPr>
        <w:t>books</w:t>
      </w:r>
      <w:proofErr w:type="spellEnd"/>
      <w:r w:rsidRPr="001A5F44">
        <w:rPr>
          <w:rFonts w:ascii="Courier New" w:hAnsi="Courier New" w:cs="Courier New"/>
          <w:b/>
          <w:bCs/>
          <w:sz w:val="24"/>
          <w:szCs w:val="24"/>
          <w:lang w:val="en"/>
        </w:rPr>
        <w:t xml:space="preserve"> (</w:t>
      </w:r>
      <w:proofErr w:type="spellStart"/>
      <w:r w:rsidRPr="001A5F44">
        <w:rPr>
          <w:rFonts w:ascii="Courier New" w:hAnsi="Courier New" w:cs="Courier New"/>
          <w:b/>
          <w:bCs/>
          <w:sz w:val="24"/>
          <w:szCs w:val="24"/>
          <w:lang w:val="en"/>
        </w:rPr>
        <w:t>list_of_</w:t>
      </w:r>
      <w:r w:rsidR="00F62B4A">
        <w:rPr>
          <w:rFonts w:ascii="Courier New" w:hAnsi="Courier New" w:cs="Courier New"/>
          <w:b/>
          <w:bCs/>
          <w:sz w:val="24"/>
          <w:szCs w:val="24"/>
          <w:lang w:val="en"/>
        </w:rPr>
        <w:t>tuples</w:t>
      </w:r>
      <w:proofErr w:type="spellEnd"/>
      <w:r w:rsidRPr="001A5F44">
        <w:rPr>
          <w:rFonts w:ascii="Courier New" w:hAnsi="Courier New" w:cs="Courier New"/>
          <w:b/>
          <w:bCs/>
          <w:sz w:val="24"/>
          <w:szCs w:val="24"/>
          <w:lang w:val="en"/>
        </w:rPr>
        <w:t xml:space="preserve">) </w:t>
      </w:r>
      <w:r w:rsidR="00823882" w:rsidRPr="00C56EB2">
        <w:rPr>
          <w:rFonts w:ascii="Courier New" w:hAnsi="Courier New" w:cs="Courier New"/>
          <w:b/>
          <w:bCs/>
          <w:sz w:val="24"/>
          <w:szCs w:val="24"/>
        </w:rPr>
        <w:sym w:font="Wingdings" w:char="F0E0"/>
      </w:r>
      <w:r w:rsidR="00823882" w:rsidRPr="00C56EB2">
        <w:rPr>
          <w:rFonts w:ascii="Courier New" w:hAnsi="Courier New" w:cs="Courier New"/>
          <w:b/>
          <w:bCs/>
          <w:sz w:val="24"/>
          <w:szCs w:val="24"/>
        </w:rPr>
        <w:t xml:space="preserve"> </w:t>
      </w:r>
      <w:r>
        <w:rPr>
          <w:rFonts w:ascii="Courier New" w:hAnsi="Courier New" w:cs="Courier New"/>
          <w:b/>
          <w:bCs/>
          <w:sz w:val="24"/>
          <w:szCs w:val="24"/>
        </w:rPr>
        <w:t>none</w:t>
      </w:r>
      <w:r w:rsidR="00823882" w:rsidRPr="00C56EB2">
        <w:rPr>
          <w:rFonts w:ascii="Courier New" w:hAnsi="Courier New" w:cs="Courier New"/>
          <w:b/>
          <w:bCs/>
          <w:sz w:val="24"/>
          <w:szCs w:val="24"/>
        </w:rPr>
        <w:t>:</w:t>
      </w:r>
      <w:r w:rsidR="00823882" w:rsidRPr="00C56EB2">
        <w:rPr>
          <w:rFonts w:ascii="Courier New" w:hAnsi="Courier New" w:cs="Courier New"/>
          <w:sz w:val="24"/>
          <w:szCs w:val="24"/>
        </w:rPr>
        <w:t xml:space="preserve"> </w:t>
      </w:r>
    </w:p>
    <w:p w14:paraId="416DBDA0" w14:textId="5F7AC4E5" w:rsidR="00BA6E8D" w:rsidRPr="005A230F" w:rsidRDefault="00BA6E8D" w:rsidP="00F3488C">
      <w:pPr>
        <w:pStyle w:val="ListParagraph"/>
        <w:numPr>
          <w:ilvl w:val="0"/>
          <w:numId w:val="7"/>
        </w:numPr>
        <w:spacing w:after="0" w:line="240" w:lineRule="auto"/>
        <w:rPr>
          <w:rFonts w:ascii="Times New Roman" w:hAnsi="Times New Roman" w:cs="Times New Roman"/>
          <w:sz w:val="24"/>
          <w:szCs w:val="24"/>
        </w:rPr>
      </w:pPr>
      <w:r w:rsidRPr="00BA6E8D">
        <w:rPr>
          <w:rFonts w:ascii="Times New Roman" w:hAnsi="Times New Roman" w:cs="Times New Roman"/>
          <w:sz w:val="24"/>
          <w:szCs w:val="24"/>
          <w:lang w:val="en"/>
        </w:rPr>
        <w:t xml:space="preserve">Given a list of </w:t>
      </w:r>
      <w:r w:rsidR="00102123">
        <w:rPr>
          <w:rFonts w:ascii="Times New Roman" w:hAnsi="Times New Roman" w:cs="Times New Roman"/>
          <w:sz w:val="24"/>
          <w:szCs w:val="24"/>
          <w:lang w:val="en"/>
        </w:rPr>
        <w:t xml:space="preserve">book </w:t>
      </w:r>
      <w:r>
        <w:rPr>
          <w:rFonts w:ascii="Times New Roman" w:hAnsi="Times New Roman" w:cs="Times New Roman"/>
          <w:sz w:val="24"/>
          <w:szCs w:val="24"/>
          <w:lang w:val="en"/>
        </w:rPr>
        <w:t>tuples</w:t>
      </w:r>
      <w:r w:rsidRPr="00BA6E8D">
        <w:rPr>
          <w:rFonts w:ascii="Times New Roman" w:hAnsi="Times New Roman" w:cs="Times New Roman"/>
          <w:sz w:val="24"/>
          <w:szCs w:val="24"/>
          <w:lang w:val="en"/>
        </w:rPr>
        <w:t xml:space="preserve">, display the </w:t>
      </w:r>
      <w:r w:rsidR="00102123">
        <w:rPr>
          <w:rFonts w:ascii="Times New Roman" w:hAnsi="Times New Roman" w:cs="Times New Roman"/>
          <w:sz w:val="24"/>
          <w:szCs w:val="24"/>
          <w:lang w:val="en"/>
        </w:rPr>
        <w:t>book</w:t>
      </w:r>
      <w:r w:rsidRPr="00BA6E8D">
        <w:rPr>
          <w:rFonts w:ascii="Times New Roman" w:hAnsi="Times New Roman" w:cs="Times New Roman"/>
          <w:sz w:val="24"/>
          <w:szCs w:val="24"/>
          <w:lang w:val="en"/>
        </w:rPr>
        <w:t xml:space="preserve">s along with their information, using the formats </w:t>
      </w:r>
      <w:r w:rsidR="00A149E2">
        <w:rPr>
          <w:rFonts w:ascii="Times New Roman" w:hAnsi="Times New Roman" w:cs="Times New Roman"/>
          <w:sz w:val="24"/>
          <w:szCs w:val="24"/>
          <w:lang w:val="en"/>
        </w:rPr>
        <w:t xml:space="preserve">provided as constants in </w:t>
      </w:r>
      <w:r w:rsidR="00102123">
        <w:rPr>
          <w:rFonts w:ascii="Courier New" w:hAnsi="Courier New" w:cs="Courier New"/>
          <w:sz w:val="24"/>
          <w:szCs w:val="24"/>
          <w:lang w:val="en"/>
        </w:rPr>
        <w:t>strings.txt</w:t>
      </w:r>
      <w:r>
        <w:rPr>
          <w:rFonts w:ascii="Times New Roman" w:hAnsi="Times New Roman" w:cs="Times New Roman"/>
          <w:sz w:val="24"/>
          <w:szCs w:val="24"/>
          <w:lang w:val="en"/>
        </w:rPr>
        <w:t xml:space="preserve">. </w:t>
      </w:r>
    </w:p>
    <w:p w14:paraId="2F2AE909" w14:textId="792D5FA2" w:rsidR="005A230F" w:rsidRPr="005A230F" w:rsidRDefault="005A230F" w:rsidP="005A230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Pr="005A230F">
        <w:rPr>
          <w:rFonts w:ascii="Courier New" w:hAnsi="Courier New" w:cs="Courier New"/>
          <w:sz w:val="24"/>
          <w:szCs w:val="24"/>
        </w:rPr>
        <w:t>list_of_tuples</w:t>
      </w:r>
      <w:proofErr w:type="spellEnd"/>
      <w:r>
        <w:rPr>
          <w:rFonts w:ascii="Times New Roman" w:hAnsi="Times New Roman" w:cs="Times New Roman"/>
          <w:sz w:val="24"/>
          <w:szCs w:val="24"/>
        </w:rPr>
        <w:t xml:space="preserve"> is empty, print </w:t>
      </w:r>
      <w:r w:rsidRPr="00F22A0F">
        <w:rPr>
          <w:rFonts w:ascii="Courier New" w:hAnsi="Courier New" w:cs="Courier New"/>
          <w:sz w:val="24"/>
          <w:szCs w:val="24"/>
        </w:rPr>
        <w:t>'</w:t>
      </w:r>
      <w:r w:rsidRPr="005A230F">
        <w:rPr>
          <w:rFonts w:ascii="Courier New" w:hAnsi="Courier New" w:cs="Courier New"/>
          <w:sz w:val="24"/>
          <w:szCs w:val="24"/>
        </w:rPr>
        <w:t xml:space="preserve">Nothing to print. </w:t>
      </w:r>
      <w:r w:rsidRPr="00F22A0F">
        <w:rPr>
          <w:rFonts w:ascii="Courier New" w:hAnsi="Courier New" w:cs="Courier New"/>
          <w:sz w:val="24"/>
          <w:szCs w:val="24"/>
        </w:rPr>
        <w:t>'</w:t>
      </w:r>
    </w:p>
    <w:p w14:paraId="184D0668" w14:textId="418726F8" w:rsidR="00823882" w:rsidRDefault="00274AB5" w:rsidP="00F3488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Parameters</w:t>
      </w:r>
      <w:r w:rsidR="00823882">
        <w:rPr>
          <w:rFonts w:ascii="Times New Roman" w:hAnsi="Times New Roman" w:cs="Times New Roman"/>
          <w:sz w:val="24"/>
          <w:szCs w:val="24"/>
        </w:rPr>
        <w:t xml:space="preserve">: </w:t>
      </w:r>
      <w:r>
        <w:rPr>
          <w:rFonts w:ascii="Times New Roman" w:hAnsi="Times New Roman" w:cs="Times New Roman"/>
          <w:sz w:val="24"/>
          <w:szCs w:val="24"/>
        </w:rPr>
        <w:t>list of tuples</w:t>
      </w:r>
    </w:p>
    <w:p w14:paraId="5DFB7D53" w14:textId="2F15A609" w:rsidR="00823882" w:rsidRDefault="00274AB5" w:rsidP="00F3488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Return</w:t>
      </w:r>
      <w:r w:rsidR="00823882">
        <w:rPr>
          <w:rFonts w:ascii="Times New Roman" w:hAnsi="Times New Roman" w:cs="Times New Roman"/>
          <w:sz w:val="24"/>
          <w:szCs w:val="24"/>
        </w:rPr>
        <w:t xml:space="preserve">: </w:t>
      </w:r>
      <w:r w:rsidR="00BA6E8D">
        <w:rPr>
          <w:rFonts w:ascii="Times New Roman" w:hAnsi="Times New Roman" w:cs="Times New Roman"/>
          <w:sz w:val="24"/>
          <w:szCs w:val="24"/>
        </w:rPr>
        <w:t>nothing</w:t>
      </w:r>
    </w:p>
    <w:p w14:paraId="1403C62D" w14:textId="7A759AA4" w:rsidR="00823882" w:rsidRPr="00BA6E8D" w:rsidRDefault="00274AB5" w:rsidP="00BA6E8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Display</w:t>
      </w:r>
      <w:r w:rsidR="006A7C66">
        <w:rPr>
          <w:rFonts w:ascii="Times New Roman" w:hAnsi="Times New Roman" w:cs="Times New Roman"/>
          <w:sz w:val="24"/>
          <w:szCs w:val="24"/>
        </w:rPr>
        <w:t xml:space="preserve">: </w:t>
      </w:r>
      <w:proofErr w:type="spellStart"/>
      <w:r w:rsidR="00102123">
        <w:rPr>
          <w:rFonts w:ascii="Times New Roman" w:hAnsi="Times New Roman" w:cs="Times New Roman"/>
          <w:sz w:val="24"/>
          <w:szCs w:val="24"/>
        </w:rPr>
        <w:t>books</w:t>
      </w:r>
      <w:r w:rsidR="00BA6E8D">
        <w:rPr>
          <w:rFonts w:ascii="Times New Roman" w:hAnsi="Times New Roman" w:cs="Times New Roman"/>
          <w:sz w:val="24"/>
          <w:szCs w:val="24"/>
        </w:rPr>
        <w:t>attributes</w:t>
      </w:r>
      <w:proofErr w:type="spellEnd"/>
    </w:p>
    <w:p w14:paraId="47FFE80E" w14:textId="0D95C26F" w:rsidR="00823882" w:rsidRDefault="00823882" w:rsidP="00823882">
      <w:pPr>
        <w:rPr>
          <w:sz w:val="26"/>
          <w:szCs w:val="26"/>
        </w:rPr>
      </w:pPr>
    </w:p>
    <w:p w14:paraId="48D076AE" w14:textId="1CC1839F" w:rsidR="006A7C66" w:rsidRPr="00500EC8" w:rsidRDefault="00500EC8" w:rsidP="00500EC8">
      <w:pPr>
        <w:rPr>
          <w:rFonts w:ascii="Courier New" w:hAnsi="Courier New" w:cs="Courier New"/>
          <w:b/>
          <w:bCs/>
          <w:sz w:val="22"/>
          <w:szCs w:val="22"/>
          <w:lang w:val="en"/>
        </w:rPr>
      </w:pPr>
      <w:r w:rsidRPr="00500EC8">
        <w:rPr>
          <w:rFonts w:ascii="Courier New" w:hAnsi="Courier New" w:cs="Courier New"/>
          <w:b/>
          <w:bCs/>
          <w:lang w:val="en"/>
        </w:rPr>
        <w:t xml:space="preserve">def </w:t>
      </w:r>
      <w:proofErr w:type="spellStart"/>
      <w:r w:rsidRPr="00500EC8">
        <w:rPr>
          <w:rFonts w:ascii="Courier New" w:hAnsi="Courier New" w:cs="Courier New"/>
          <w:b/>
          <w:bCs/>
          <w:lang w:val="en"/>
        </w:rPr>
        <w:t>get_option</w:t>
      </w:r>
      <w:proofErr w:type="spellEnd"/>
      <w:r w:rsidRPr="00500EC8">
        <w:rPr>
          <w:rFonts w:ascii="Courier New" w:hAnsi="Courier New" w:cs="Courier New"/>
          <w:b/>
          <w:bCs/>
          <w:lang w:val="en"/>
        </w:rPr>
        <w:t xml:space="preserve"> ()</w:t>
      </w:r>
      <w:r>
        <w:rPr>
          <w:rFonts w:ascii="Courier New" w:hAnsi="Courier New" w:cs="Courier New"/>
          <w:b/>
          <w:bCs/>
          <w:lang w:val="en"/>
        </w:rPr>
        <w:t xml:space="preserve"> </w:t>
      </w:r>
      <w:r w:rsidR="006A7C66" w:rsidRPr="00C56EB2">
        <w:sym w:font="Wingdings" w:char="F0E0"/>
      </w:r>
      <w:r w:rsidR="006A7C66" w:rsidRPr="00500EC8">
        <w:rPr>
          <w:rFonts w:ascii="Courier New" w:hAnsi="Courier New" w:cs="Courier New"/>
          <w:b/>
          <w:bCs/>
        </w:rPr>
        <w:t xml:space="preserve"> </w:t>
      </w:r>
      <w:r>
        <w:rPr>
          <w:rFonts w:ascii="Courier New" w:hAnsi="Courier New" w:cs="Courier New"/>
          <w:b/>
          <w:bCs/>
        </w:rPr>
        <w:t>int</w:t>
      </w:r>
      <w:r w:rsidR="006A7C66" w:rsidRPr="00500EC8">
        <w:rPr>
          <w:rFonts w:ascii="Courier New" w:hAnsi="Courier New" w:cs="Courier New"/>
          <w:b/>
          <w:bCs/>
        </w:rPr>
        <w:t>:</w:t>
      </w:r>
      <w:r w:rsidR="006A7C66" w:rsidRPr="00500EC8">
        <w:rPr>
          <w:rFonts w:ascii="Courier New" w:hAnsi="Courier New" w:cs="Courier New"/>
        </w:rPr>
        <w:t xml:space="preserve"> </w:t>
      </w:r>
    </w:p>
    <w:p w14:paraId="0065BC5E" w14:textId="22A4AF50" w:rsidR="006A7C66" w:rsidRPr="00823882" w:rsidRDefault="00500EC8" w:rsidP="00F3488C">
      <w:pPr>
        <w:pStyle w:val="ListParagraph"/>
        <w:numPr>
          <w:ilvl w:val="0"/>
          <w:numId w:val="8"/>
        </w:numPr>
        <w:spacing w:after="0" w:line="240" w:lineRule="auto"/>
        <w:rPr>
          <w:rFonts w:ascii="Times New Roman" w:hAnsi="Times New Roman" w:cs="Times New Roman"/>
          <w:sz w:val="24"/>
          <w:szCs w:val="24"/>
        </w:rPr>
      </w:pPr>
      <w:r w:rsidRPr="00500EC8">
        <w:rPr>
          <w:rFonts w:ascii="Times New Roman" w:hAnsi="Times New Roman" w:cs="Times New Roman"/>
          <w:sz w:val="24"/>
          <w:szCs w:val="24"/>
          <w:lang w:val="en"/>
        </w:rPr>
        <w:t xml:space="preserve">Display a menu </w:t>
      </w:r>
      <w:r>
        <w:rPr>
          <w:rFonts w:ascii="Times New Roman" w:hAnsi="Times New Roman" w:cs="Times New Roman"/>
          <w:sz w:val="24"/>
          <w:szCs w:val="24"/>
          <w:lang w:val="en"/>
        </w:rPr>
        <w:t>of</w:t>
      </w:r>
      <w:r w:rsidRPr="00500EC8">
        <w:rPr>
          <w:rFonts w:ascii="Times New Roman" w:hAnsi="Times New Roman" w:cs="Times New Roman"/>
          <w:sz w:val="24"/>
          <w:szCs w:val="24"/>
          <w:lang w:val="en"/>
        </w:rPr>
        <w:t xml:space="preserve"> options </w:t>
      </w:r>
      <w:r>
        <w:rPr>
          <w:rFonts w:ascii="Times New Roman" w:hAnsi="Times New Roman" w:cs="Times New Roman"/>
          <w:sz w:val="24"/>
          <w:szCs w:val="24"/>
          <w:lang w:val="en"/>
        </w:rPr>
        <w:t>and prompt for</w:t>
      </w:r>
      <w:r w:rsidRPr="00500EC8">
        <w:rPr>
          <w:rFonts w:ascii="Times New Roman" w:hAnsi="Times New Roman" w:cs="Times New Roman"/>
          <w:sz w:val="24"/>
          <w:szCs w:val="24"/>
          <w:lang w:val="en"/>
        </w:rPr>
        <w:t xml:space="preserve"> input</w:t>
      </w:r>
      <w:r w:rsidR="00420169">
        <w:rPr>
          <w:rFonts w:ascii="Times New Roman" w:hAnsi="Times New Roman" w:cs="Times New Roman"/>
          <w:sz w:val="24"/>
          <w:szCs w:val="24"/>
        </w:rPr>
        <w:t>.</w:t>
      </w:r>
      <w:r w:rsidR="0079700A">
        <w:rPr>
          <w:rFonts w:ascii="Times New Roman" w:hAnsi="Times New Roman" w:cs="Times New Roman"/>
          <w:sz w:val="24"/>
          <w:szCs w:val="24"/>
        </w:rPr>
        <w:t xml:space="preserve"> Make sure the input is 1-4. Ask for the input in the function, this function does not take parameters. </w:t>
      </w:r>
    </w:p>
    <w:p w14:paraId="704D5EB4" w14:textId="22D12710" w:rsidR="009E3D87" w:rsidRDefault="009E3D87" w:rsidP="009E3D8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Parameters: </w:t>
      </w:r>
      <w:r w:rsidR="00500EC8">
        <w:rPr>
          <w:rFonts w:ascii="Times New Roman" w:hAnsi="Times New Roman" w:cs="Times New Roman"/>
          <w:sz w:val="24"/>
          <w:szCs w:val="24"/>
        </w:rPr>
        <w:t>nothing</w:t>
      </w:r>
    </w:p>
    <w:p w14:paraId="63371660" w14:textId="0F51EAA2" w:rsidR="009E3D87" w:rsidRDefault="009E3D87" w:rsidP="009E3D8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Return: </w:t>
      </w:r>
      <w:r w:rsidR="00500EC8">
        <w:rPr>
          <w:rFonts w:ascii="Times New Roman" w:hAnsi="Times New Roman" w:cs="Times New Roman"/>
          <w:sz w:val="24"/>
          <w:szCs w:val="24"/>
        </w:rPr>
        <w:t>in</w:t>
      </w:r>
      <w:r w:rsidR="00B9561E">
        <w:rPr>
          <w:rFonts w:ascii="Times New Roman" w:hAnsi="Times New Roman" w:cs="Times New Roman"/>
          <w:sz w:val="24"/>
          <w:szCs w:val="24"/>
        </w:rPr>
        <w:t>t</w:t>
      </w:r>
    </w:p>
    <w:p w14:paraId="2998CE55" w14:textId="67922D33" w:rsidR="009E3D87" w:rsidRDefault="009E3D87" w:rsidP="009E3D8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Display: </w:t>
      </w:r>
      <w:r w:rsidR="00500EC8">
        <w:rPr>
          <w:rFonts w:ascii="Times New Roman" w:hAnsi="Times New Roman" w:cs="Times New Roman"/>
          <w:sz w:val="24"/>
          <w:szCs w:val="24"/>
        </w:rPr>
        <w:t>menu and error message</w:t>
      </w:r>
    </w:p>
    <w:p w14:paraId="6BB9B40B" w14:textId="27E129A3" w:rsidR="007E11D2" w:rsidRPr="00FD55CC" w:rsidRDefault="007E11D2" w:rsidP="00FD55CC">
      <w:pPr>
        <w:pStyle w:val="ListParagraph"/>
        <w:spacing w:after="0" w:line="240" w:lineRule="auto"/>
        <w:rPr>
          <w:rFonts w:ascii="Times New Roman" w:hAnsi="Times New Roman" w:cs="Times New Roman"/>
          <w:sz w:val="24"/>
          <w:szCs w:val="24"/>
        </w:rPr>
      </w:pPr>
    </w:p>
    <w:p w14:paraId="356BB2ED" w14:textId="77777777" w:rsidR="007E11D2" w:rsidRPr="007E11D2" w:rsidRDefault="007E11D2" w:rsidP="007E11D2">
      <w:pPr>
        <w:rPr>
          <w:sz w:val="26"/>
          <w:szCs w:val="26"/>
        </w:rPr>
      </w:pPr>
    </w:p>
    <w:p w14:paraId="63668DB0" w14:textId="77777777" w:rsidR="007B7408" w:rsidRDefault="007B7408" w:rsidP="005425E8">
      <w:pPr>
        <w:pStyle w:val="ListParagraph"/>
        <w:spacing w:line="240" w:lineRule="auto"/>
        <w:ind w:left="0"/>
        <w:rPr>
          <w:rFonts w:ascii="Courier New" w:hAnsi="Courier New" w:cs="Courier New"/>
          <w:b/>
          <w:bCs/>
          <w:sz w:val="28"/>
          <w:szCs w:val="28"/>
        </w:rPr>
      </w:pPr>
    </w:p>
    <w:p w14:paraId="1E631C67" w14:textId="147DC094" w:rsidR="008C641B" w:rsidRPr="005425E8" w:rsidRDefault="00B77CB9" w:rsidP="005425E8">
      <w:pPr>
        <w:pStyle w:val="ListParagraph"/>
        <w:spacing w:line="240" w:lineRule="auto"/>
        <w:ind w:left="0"/>
        <w:rPr>
          <w:rFonts w:ascii="Courier New" w:hAnsi="Courier New" w:cs="Courier New"/>
          <w:b/>
          <w:bCs/>
          <w:sz w:val="28"/>
          <w:szCs w:val="28"/>
        </w:rPr>
      </w:pPr>
      <w:proofErr w:type="gramStart"/>
      <w:r>
        <w:rPr>
          <w:rFonts w:ascii="Courier New" w:hAnsi="Courier New" w:cs="Courier New"/>
          <w:b/>
          <w:bCs/>
          <w:sz w:val="28"/>
          <w:szCs w:val="28"/>
        </w:rPr>
        <w:t>m</w:t>
      </w:r>
      <w:r w:rsidR="008C641B">
        <w:rPr>
          <w:rFonts w:ascii="Courier New" w:hAnsi="Courier New" w:cs="Courier New"/>
          <w:b/>
          <w:bCs/>
          <w:sz w:val="28"/>
          <w:szCs w:val="28"/>
        </w:rPr>
        <w:t>ain(</w:t>
      </w:r>
      <w:proofErr w:type="gramEnd"/>
      <w:r w:rsidR="008C641B" w:rsidRPr="007A75BE">
        <w:rPr>
          <w:rFonts w:ascii="Courier New" w:hAnsi="Courier New" w:cs="Courier New"/>
          <w:b/>
          <w:bCs/>
          <w:sz w:val="28"/>
          <w:szCs w:val="28"/>
        </w:rPr>
        <w:t>)</w:t>
      </w:r>
      <w:r w:rsidR="008C641B" w:rsidRPr="006E6904">
        <w:rPr>
          <w:rFonts w:ascii="Courier New" w:hAnsi="Courier New" w:cs="Courier New"/>
          <w:b/>
          <w:bCs/>
          <w:sz w:val="28"/>
          <w:szCs w:val="28"/>
        </w:rPr>
        <w:t>:</w:t>
      </w:r>
      <w:r w:rsidR="008C641B" w:rsidRPr="005425E8">
        <w:rPr>
          <w:rFonts w:ascii="Courier New" w:hAnsi="Courier New" w:cs="Courier New"/>
          <w:b/>
          <w:bCs/>
          <w:sz w:val="28"/>
          <w:szCs w:val="28"/>
        </w:rPr>
        <w:t xml:space="preserve"> </w:t>
      </w:r>
    </w:p>
    <w:p w14:paraId="026C7A92" w14:textId="77777777" w:rsidR="00F47EA8" w:rsidRPr="00F47EA8" w:rsidRDefault="00F47EA8" w:rsidP="00F47EA8">
      <w:pPr>
        <w:numPr>
          <w:ilvl w:val="0"/>
          <w:numId w:val="14"/>
        </w:numPr>
        <w:rPr>
          <w:lang w:val="en"/>
        </w:rPr>
      </w:pPr>
      <w:r w:rsidRPr="00F47EA8">
        <w:rPr>
          <w:lang w:val="en"/>
        </w:rPr>
        <w:t xml:space="preserve">Call </w:t>
      </w:r>
      <w:proofErr w:type="spellStart"/>
      <w:r w:rsidRPr="00F47EA8">
        <w:rPr>
          <w:rFonts w:ascii="Courier New" w:hAnsi="Courier New" w:cs="Courier New"/>
          <w:lang w:val="en"/>
        </w:rPr>
        <w:t>open_</w:t>
      </w:r>
      <w:proofErr w:type="gramStart"/>
      <w:r w:rsidRPr="00F47EA8">
        <w:rPr>
          <w:rFonts w:ascii="Courier New" w:hAnsi="Courier New" w:cs="Courier New"/>
          <w:lang w:val="en"/>
        </w:rPr>
        <w:t>file</w:t>
      </w:r>
      <w:proofErr w:type="spellEnd"/>
      <w:r w:rsidRPr="00F47EA8">
        <w:rPr>
          <w:rFonts w:ascii="Courier New" w:hAnsi="Courier New" w:cs="Courier New"/>
          <w:lang w:val="en"/>
        </w:rPr>
        <w:t>(</w:t>
      </w:r>
      <w:proofErr w:type="gramEnd"/>
      <w:r w:rsidRPr="00F47EA8">
        <w:rPr>
          <w:rFonts w:ascii="Courier New" w:hAnsi="Courier New" w:cs="Courier New"/>
          <w:lang w:val="en"/>
        </w:rPr>
        <w:t>)</w:t>
      </w:r>
      <w:r w:rsidRPr="00F47EA8">
        <w:rPr>
          <w:lang w:val="en"/>
        </w:rPr>
        <w:t xml:space="preserve"> to open a CSV file for reading and get a file pointer for the input file.</w:t>
      </w:r>
    </w:p>
    <w:p w14:paraId="16A6F3B4" w14:textId="77777777" w:rsidR="00F47EA8" w:rsidRPr="00F47EA8" w:rsidRDefault="00F47EA8" w:rsidP="00F47EA8">
      <w:pPr>
        <w:numPr>
          <w:ilvl w:val="0"/>
          <w:numId w:val="14"/>
        </w:numPr>
        <w:rPr>
          <w:lang w:val="en"/>
        </w:rPr>
      </w:pPr>
      <w:r w:rsidRPr="00F47EA8">
        <w:rPr>
          <w:lang w:val="en"/>
        </w:rPr>
        <w:t xml:space="preserve">Call </w:t>
      </w:r>
      <w:proofErr w:type="spellStart"/>
      <w:r w:rsidRPr="00F47EA8">
        <w:rPr>
          <w:rFonts w:ascii="Courier New" w:hAnsi="Courier New" w:cs="Courier New"/>
          <w:lang w:val="en"/>
        </w:rPr>
        <w:t>read_</w:t>
      </w:r>
      <w:proofErr w:type="gramStart"/>
      <w:r w:rsidRPr="00F47EA8">
        <w:rPr>
          <w:rFonts w:ascii="Courier New" w:hAnsi="Courier New" w:cs="Courier New"/>
          <w:lang w:val="en"/>
        </w:rPr>
        <w:t>file</w:t>
      </w:r>
      <w:proofErr w:type="spellEnd"/>
      <w:r w:rsidRPr="00F47EA8">
        <w:rPr>
          <w:rFonts w:ascii="Courier New" w:hAnsi="Courier New" w:cs="Courier New"/>
          <w:lang w:val="en"/>
        </w:rPr>
        <w:t>(</w:t>
      </w:r>
      <w:proofErr w:type="gramEnd"/>
      <w:r w:rsidRPr="00F47EA8">
        <w:rPr>
          <w:rFonts w:ascii="Courier New" w:hAnsi="Courier New" w:cs="Courier New"/>
          <w:lang w:val="en"/>
        </w:rPr>
        <w:t>)</w:t>
      </w:r>
      <w:r w:rsidRPr="00F47EA8">
        <w:rPr>
          <w:lang w:val="en"/>
        </w:rPr>
        <w:t xml:space="preserve"> to read the data and store it in a list of lists.</w:t>
      </w:r>
    </w:p>
    <w:p w14:paraId="37F3E246" w14:textId="0E1B1EFE" w:rsidR="00F47EA8" w:rsidRPr="00F47EA8" w:rsidRDefault="00A901FE" w:rsidP="00F47EA8">
      <w:pPr>
        <w:numPr>
          <w:ilvl w:val="0"/>
          <w:numId w:val="14"/>
        </w:numPr>
        <w:rPr>
          <w:lang w:val="en"/>
        </w:rPr>
      </w:pPr>
      <w:r>
        <w:rPr>
          <w:lang w:val="en"/>
        </w:rPr>
        <w:t xml:space="preserve">Call </w:t>
      </w:r>
      <w:proofErr w:type="spellStart"/>
      <w:r w:rsidRPr="00A901FE">
        <w:rPr>
          <w:rFonts w:ascii="Courier New" w:hAnsi="Courier New" w:cs="Courier New"/>
          <w:lang w:val="en"/>
        </w:rPr>
        <w:t>get_</w:t>
      </w:r>
      <w:proofErr w:type="gramStart"/>
      <w:r w:rsidRPr="00A901FE">
        <w:rPr>
          <w:rFonts w:ascii="Courier New" w:hAnsi="Courier New" w:cs="Courier New"/>
          <w:lang w:val="en"/>
        </w:rPr>
        <w:t>option</w:t>
      </w:r>
      <w:proofErr w:type="spellEnd"/>
      <w:r w:rsidRPr="00A901FE">
        <w:rPr>
          <w:rFonts w:ascii="Courier New" w:hAnsi="Courier New" w:cs="Courier New"/>
          <w:lang w:val="en"/>
        </w:rPr>
        <w:t>(</w:t>
      </w:r>
      <w:proofErr w:type="gramEnd"/>
      <w:r w:rsidRPr="00A901FE">
        <w:rPr>
          <w:rFonts w:ascii="Courier New" w:hAnsi="Courier New" w:cs="Courier New"/>
          <w:lang w:val="en"/>
        </w:rPr>
        <w:t>)</w:t>
      </w:r>
      <w:r>
        <w:rPr>
          <w:lang w:val="en"/>
        </w:rPr>
        <w:t xml:space="preserve"> to</w:t>
      </w:r>
      <w:r w:rsidR="00F47EA8" w:rsidRPr="00F47EA8">
        <w:rPr>
          <w:lang w:val="en"/>
        </w:rPr>
        <w:t xml:space="preserve"> prompt the user for input.</w:t>
      </w:r>
      <w:r>
        <w:rPr>
          <w:lang w:val="en"/>
        </w:rPr>
        <w:t xml:space="preserve"> </w:t>
      </w:r>
    </w:p>
    <w:p w14:paraId="223C782A" w14:textId="77777777" w:rsidR="00F47EA8" w:rsidRPr="00F47EA8" w:rsidRDefault="00F47EA8" w:rsidP="00F47EA8">
      <w:pPr>
        <w:numPr>
          <w:ilvl w:val="0"/>
          <w:numId w:val="14"/>
        </w:numPr>
        <w:rPr>
          <w:lang w:val="en"/>
        </w:rPr>
      </w:pPr>
      <w:r w:rsidRPr="00F47EA8">
        <w:rPr>
          <w:lang w:val="en"/>
        </w:rPr>
        <w:t>Loop until the user chooses 4.</w:t>
      </w:r>
    </w:p>
    <w:p w14:paraId="04DAA9D8" w14:textId="77777777" w:rsidR="00F47EA8" w:rsidRPr="00F47EA8" w:rsidRDefault="00F47EA8" w:rsidP="00F47EA8">
      <w:pPr>
        <w:numPr>
          <w:ilvl w:val="0"/>
          <w:numId w:val="14"/>
        </w:numPr>
        <w:rPr>
          <w:lang w:val="en"/>
        </w:rPr>
      </w:pPr>
      <w:r w:rsidRPr="00F47EA8">
        <w:rPr>
          <w:lang w:val="en"/>
        </w:rPr>
        <w:t>Based on the input option</w:t>
      </w:r>
    </w:p>
    <w:p w14:paraId="53B27AFD" w14:textId="1ACF1793" w:rsidR="00F47EA8" w:rsidRPr="00F47EA8" w:rsidRDefault="00F47EA8" w:rsidP="00F47EA8">
      <w:pPr>
        <w:numPr>
          <w:ilvl w:val="1"/>
          <w:numId w:val="14"/>
        </w:numPr>
        <w:rPr>
          <w:lang w:val="en"/>
        </w:rPr>
      </w:pPr>
      <w:r w:rsidRPr="00F47EA8">
        <w:rPr>
          <w:lang w:val="en"/>
        </w:rPr>
        <w:t xml:space="preserve">If option is 1, call a function to get </w:t>
      </w:r>
      <w:r w:rsidR="00102123">
        <w:rPr>
          <w:lang w:val="en"/>
        </w:rPr>
        <w:t>a book by book title</w:t>
      </w:r>
    </w:p>
    <w:p w14:paraId="01252C9B" w14:textId="175E34C9" w:rsidR="00F47EA8" w:rsidRPr="00F47EA8" w:rsidRDefault="00F47EA8" w:rsidP="00F47EA8">
      <w:pPr>
        <w:numPr>
          <w:ilvl w:val="2"/>
          <w:numId w:val="14"/>
        </w:numPr>
        <w:rPr>
          <w:lang w:val="en"/>
        </w:rPr>
      </w:pPr>
      <w:r w:rsidRPr="00F47EA8">
        <w:rPr>
          <w:lang w:val="en"/>
        </w:rPr>
        <w:t xml:space="preserve">Display </w:t>
      </w:r>
      <w:r w:rsidR="00102123">
        <w:rPr>
          <w:lang w:val="en"/>
        </w:rPr>
        <w:t>the book.</w:t>
      </w:r>
      <w:r w:rsidRPr="00F47EA8">
        <w:rPr>
          <w:lang w:val="en"/>
        </w:rPr>
        <w:t xml:space="preserve">  (Hint: </w:t>
      </w:r>
      <w:r w:rsidR="00102123">
        <w:rPr>
          <w:lang w:val="en"/>
        </w:rPr>
        <w:t>throw the title in a list before calling display()</w:t>
      </w:r>
      <w:r w:rsidRPr="00F47EA8">
        <w:rPr>
          <w:lang w:val="en"/>
        </w:rPr>
        <w:t>)</w:t>
      </w:r>
    </w:p>
    <w:p w14:paraId="0A2CF0FB" w14:textId="77777777" w:rsidR="00F47EA8" w:rsidRPr="00F47EA8" w:rsidRDefault="00F47EA8" w:rsidP="00F47EA8">
      <w:pPr>
        <w:numPr>
          <w:ilvl w:val="1"/>
          <w:numId w:val="14"/>
        </w:numPr>
        <w:rPr>
          <w:lang w:val="en"/>
        </w:rPr>
      </w:pPr>
      <w:r w:rsidRPr="00F47EA8">
        <w:rPr>
          <w:lang w:val="en"/>
        </w:rPr>
        <w:t xml:space="preserve">If option is 2 </w:t>
      </w:r>
    </w:p>
    <w:p w14:paraId="79258946" w14:textId="6D5AEF1D" w:rsidR="00F47EA8" w:rsidRPr="00F47EA8" w:rsidRDefault="00FA0272" w:rsidP="00F47EA8">
      <w:pPr>
        <w:numPr>
          <w:ilvl w:val="2"/>
          <w:numId w:val="14"/>
        </w:numPr>
        <w:rPr>
          <w:lang w:val="en"/>
        </w:rPr>
      </w:pPr>
      <w:r>
        <w:rPr>
          <w:lang w:val="en"/>
        </w:rPr>
        <w:t>Prompt</w:t>
      </w:r>
      <w:r w:rsidR="00F47EA8" w:rsidRPr="00F47EA8">
        <w:rPr>
          <w:lang w:val="en"/>
        </w:rPr>
        <w:t xml:space="preserve"> </w:t>
      </w:r>
      <w:r>
        <w:rPr>
          <w:lang w:val="en"/>
        </w:rPr>
        <w:t>first</w:t>
      </w:r>
      <w:r w:rsidR="00F47EA8" w:rsidRPr="00F47EA8">
        <w:rPr>
          <w:lang w:val="en"/>
        </w:rPr>
        <w:t xml:space="preserve"> for </w:t>
      </w:r>
      <w:r>
        <w:rPr>
          <w:lang w:val="en"/>
        </w:rPr>
        <w:t xml:space="preserve">a </w:t>
      </w:r>
      <w:r w:rsidR="00F47EA8" w:rsidRPr="00F47EA8">
        <w:rPr>
          <w:i/>
          <w:lang w:val="en"/>
        </w:rPr>
        <w:t>criteria</w:t>
      </w:r>
      <w:r>
        <w:rPr>
          <w:i/>
          <w:lang w:val="en"/>
        </w:rPr>
        <w:t>;</w:t>
      </w:r>
      <w:r>
        <w:rPr>
          <w:iCs/>
          <w:lang w:val="en"/>
        </w:rPr>
        <w:t xml:space="preserve"> then for a </w:t>
      </w:r>
      <w:r w:rsidRPr="00F47EA8">
        <w:rPr>
          <w:i/>
          <w:lang w:val="en"/>
        </w:rPr>
        <w:t>value</w:t>
      </w:r>
      <w:r w:rsidR="00EE7E2E">
        <w:rPr>
          <w:iCs/>
          <w:lang w:val="en"/>
        </w:rPr>
        <w:t>;</w:t>
      </w:r>
      <w:r w:rsidR="00EE7E2E">
        <w:rPr>
          <w:iCs/>
          <w:lang w:val="en"/>
        </w:rPr>
        <w:br/>
        <w:t xml:space="preserve">if </w:t>
      </w:r>
      <w:r w:rsidR="00EE7E2E" w:rsidRPr="00EE7E2E">
        <w:rPr>
          <w:rFonts w:ascii="Courier New" w:hAnsi="Courier New" w:cs="Courier New"/>
          <w:iCs/>
          <w:lang w:val="en"/>
        </w:rPr>
        <w:t>criteria</w:t>
      </w:r>
      <w:r w:rsidR="00EE7E2E">
        <w:rPr>
          <w:iCs/>
          <w:lang w:val="en"/>
        </w:rPr>
        <w:t xml:space="preserve"> is </w:t>
      </w:r>
      <w:r w:rsidR="00102123">
        <w:rPr>
          <w:iCs/>
          <w:lang w:val="en"/>
        </w:rPr>
        <w:t>RATING or PAGES</w:t>
      </w:r>
      <w:r w:rsidR="00EE7E2E">
        <w:rPr>
          <w:iCs/>
          <w:lang w:val="en"/>
        </w:rPr>
        <w:t xml:space="preserve">, convert value to an </w:t>
      </w:r>
      <w:r w:rsidR="00102123">
        <w:rPr>
          <w:rFonts w:ascii="Courier New" w:hAnsi="Courier New" w:cs="Courier New"/>
          <w:iCs/>
          <w:lang w:val="en"/>
        </w:rPr>
        <w:t>float(</w:t>
      </w:r>
      <w:r w:rsidR="00102123" w:rsidRPr="00102123">
        <w:rPr>
          <w:iCs/>
          <w:lang w:val="en"/>
        </w:rPr>
        <w:t>RATING</w:t>
      </w:r>
      <w:r w:rsidR="00102123">
        <w:rPr>
          <w:rFonts w:ascii="Courier New" w:hAnsi="Courier New" w:cs="Courier New"/>
          <w:iCs/>
          <w:lang w:val="en"/>
        </w:rPr>
        <w:t xml:space="preserve">) </w:t>
      </w:r>
      <w:r w:rsidR="00102123">
        <w:rPr>
          <w:iCs/>
          <w:lang w:val="en"/>
        </w:rPr>
        <w:t>or</w:t>
      </w:r>
      <w:r w:rsidR="00102123">
        <w:rPr>
          <w:rFonts w:ascii="Courier New" w:hAnsi="Courier New" w:cs="Courier New"/>
          <w:iCs/>
          <w:lang w:val="en"/>
        </w:rPr>
        <w:t xml:space="preserve"> int (</w:t>
      </w:r>
      <w:r w:rsidR="00102123">
        <w:rPr>
          <w:iCs/>
          <w:lang w:val="en"/>
        </w:rPr>
        <w:t>PAGES</w:t>
      </w:r>
      <w:r w:rsidR="00102123">
        <w:rPr>
          <w:rFonts w:ascii="Courier New" w:hAnsi="Courier New" w:cs="Courier New"/>
          <w:iCs/>
          <w:lang w:val="en"/>
        </w:rPr>
        <w:t>)</w:t>
      </w:r>
      <w:r w:rsidR="00EE7E2E">
        <w:rPr>
          <w:iCs/>
          <w:lang w:val="en"/>
        </w:rPr>
        <w:t xml:space="preserve">; re-prompt if it </w:t>
      </w:r>
      <w:r w:rsidR="00102123">
        <w:rPr>
          <w:iCs/>
          <w:lang w:val="en"/>
        </w:rPr>
        <w:t>cannot be converted</w:t>
      </w:r>
      <w:r w:rsidR="00EE7E2E">
        <w:rPr>
          <w:iCs/>
          <w:lang w:val="en"/>
        </w:rPr>
        <w:t>.</w:t>
      </w:r>
    </w:p>
    <w:p w14:paraId="123C9C3F" w14:textId="6874CDC6" w:rsidR="00F47EA8" w:rsidRPr="00F47EA8" w:rsidRDefault="00F47EA8" w:rsidP="00F47EA8">
      <w:pPr>
        <w:numPr>
          <w:ilvl w:val="2"/>
          <w:numId w:val="14"/>
        </w:numPr>
        <w:rPr>
          <w:lang w:val="en"/>
        </w:rPr>
      </w:pPr>
      <w:r w:rsidRPr="00F47EA8">
        <w:rPr>
          <w:lang w:val="en"/>
        </w:rPr>
        <w:t xml:space="preserve">Call </w:t>
      </w:r>
      <w:proofErr w:type="spellStart"/>
      <w:proofErr w:type="gramStart"/>
      <w:r w:rsidR="009E76A8" w:rsidRPr="009E76A8">
        <w:rPr>
          <w:rFonts w:ascii="Courier New" w:hAnsi="Courier New" w:cs="Courier New"/>
          <w:lang w:val="en"/>
        </w:rPr>
        <w:t>get</w:t>
      </w:r>
      <w:proofErr w:type="gramEnd"/>
      <w:r w:rsidR="009E76A8" w:rsidRPr="009E76A8">
        <w:rPr>
          <w:rFonts w:ascii="Courier New" w:hAnsi="Courier New" w:cs="Courier New"/>
          <w:lang w:val="en"/>
        </w:rPr>
        <w:t>_</w:t>
      </w:r>
      <w:r w:rsidR="00102123">
        <w:rPr>
          <w:rFonts w:ascii="Courier New" w:hAnsi="Courier New" w:cs="Courier New"/>
          <w:lang w:val="en"/>
        </w:rPr>
        <w:t>books</w:t>
      </w:r>
      <w:r w:rsidR="009E76A8" w:rsidRPr="009E76A8">
        <w:rPr>
          <w:rFonts w:ascii="Courier New" w:hAnsi="Courier New" w:cs="Courier New"/>
          <w:lang w:val="en"/>
        </w:rPr>
        <w:t>_</w:t>
      </w:r>
      <w:r w:rsidR="00102123">
        <w:rPr>
          <w:rFonts w:ascii="Courier New" w:hAnsi="Courier New" w:cs="Courier New"/>
          <w:lang w:val="en"/>
        </w:rPr>
        <w:t>on</w:t>
      </w:r>
      <w:r w:rsidR="009E76A8" w:rsidRPr="009E76A8">
        <w:rPr>
          <w:rFonts w:ascii="Courier New" w:hAnsi="Courier New" w:cs="Courier New"/>
          <w:lang w:val="en"/>
        </w:rPr>
        <w:t>_criterion</w:t>
      </w:r>
      <w:proofErr w:type="spellEnd"/>
      <w:r w:rsidR="009E76A8" w:rsidRPr="004C6A3F">
        <w:rPr>
          <w:rFonts w:ascii="Courier New" w:hAnsi="Courier New" w:cs="Courier New"/>
          <w:b/>
          <w:bCs/>
          <w:lang w:val="en"/>
        </w:rPr>
        <w:t xml:space="preserve"> </w:t>
      </w:r>
      <w:r w:rsidR="009E76A8">
        <w:rPr>
          <w:lang w:val="en"/>
        </w:rPr>
        <w:t>to</w:t>
      </w:r>
      <w:r w:rsidRPr="00F47EA8">
        <w:rPr>
          <w:lang w:val="en"/>
        </w:rPr>
        <w:t xml:space="preserve"> filter characters by </w:t>
      </w:r>
      <w:r w:rsidR="009E76A8">
        <w:rPr>
          <w:lang w:val="en"/>
        </w:rPr>
        <w:t>a</w:t>
      </w:r>
      <w:r w:rsidRPr="00F47EA8">
        <w:rPr>
          <w:lang w:val="en"/>
        </w:rPr>
        <w:t xml:space="preserve"> certain </w:t>
      </w:r>
      <w:r w:rsidRPr="00F47EA8">
        <w:rPr>
          <w:i/>
          <w:lang w:val="en"/>
        </w:rPr>
        <w:t>criteria</w:t>
      </w:r>
      <w:r w:rsidRPr="00F47EA8">
        <w:rPr>
          <w:lang w:val="en"/>
        </w:rPr>
        <w:t xml:space="preserve"> with a </w:t>
      </w:r>
      <w:r w:rsidRPr="00F47EA8">
        <w:rPr>
          <w:i/>
          <w:lang w:val="en"/>
        </w:rPr>
        <w:t>value</w:t>
      </w:r>
      <w:r w:rsidR="009E76A8">
        <w:rPr>
          <w:lang w:val="en"/>
        </w:rPr>
        <w:t>.</w:t>
      </w:r>
    </w:p>
    <w:p w14:paraId="3A42CD11" w14:textId="29685718" w:rsidR="00F47EA8" w:rsidRPr="00F47EA8" w:rsidRDefault="00F47EA8" w:rsidP="00F47EA8">
      <w:pPr>
        <w:numPr>
          <w:ilvl w:val="2"/>
          <w:numId w:val="14"/>
        </w:numPr>
        <w:rPr>
          <w:lang w:val="en"/>
        </w:rPr>
      </w:pPr>
      <w:r w:rsidRPr="00F47EA8">
        <w:rPr>
          <w:lang w:val="en"/>
        </w:rPr>
        <w:t xml:space="preserve">Sort </w:t>
      </w:r>
      <w:r w:rsidR="00102123">
        <w:rPr>
          <w:lang w:val="en"/>
        </w:rPr>
        <w:t>books</w:t>
      </w:r>
      <w:r w:rsidRPr="00F47EA8">
        <w:rPr>
          <w:lang w:val="en"/>
        </w:rPr>
        <w:t xml:space="preserve"> using </w:t>
      </w:r>
      <w:proofErr w:type="spellStart"/>
      <w:r w:rsidRPr="00F47EA8">
        <w:rPr>
          <w:rFonts w:ascii="Courier New" w:hAnsi="Courier New" w:cs="Courier New"/>
          <w:iCs/>
          <w:lang w:val="en"/>
        </w:rPr>
        <w:t>sort_</w:t>
      </w:r>
      <w:proofErr w:type="gramStart"/>
      <w:r w:rsidR="00102123">
        <w:rPr>
          <w:rFonts w:ascii="Courier New" w:hAnsi="Courier New" w:cs="Courier New"/>
          <w:iCs/>
          <w:lang w:val="en"/>
        </w:rPr>
        <w:t>authors</w:t>
      </w:r>
      <w:proofErr w:type="spellEnd"/>
      <w:proofErr w:type="gramEnd"/>
    </w:p>
    <w:p w14:paraId="2FC1D726" w14:textId="76FB78B9" w:rsidR="00F47EA8" w:rsidRPr="00F47EA8" w:rsidRDefault="00F47EA8" w:rsidP="00F47EA8">
      <w:pPr>
        <w:numPr>
          <w:ilvl w:val="2"/>
          <w:numId w:val="14"/>
        </w:numPr>
        <w:rPr>
          <w:lang w:val="en"/>
        </w:rPr>
      </w:pPr>
      <w:r w:rsidRPr="00F47EA8">
        <w:rPr>
          <w:lang w:val="en"/>
        </w:rPr>
        <w:t xml:space="preserve">Display </w:t>
      </w:r>
      <w:r w:rsidR="00102123">
        <w:rPr>
          <w:lang w:val="en"/>
        </w:rPr>
        <w:t>the first 30 books</w:t>
      </w:r>
      <w:r w:rsidRPr="00F47EA8">
        <w:rPr>
          <w:lang w:val="en"/>
        </w:rPr>
        <w:t xml:space="preserve"> using </w:t>
      </w:r>
      <w:proofErr w:type="spellStart"/>
      <w:r w:rsidRPr="00F47EA8">
        <w:rPr>
          <w:rFonts w:ascii="Courier New" w:hAnsi="Courier New" w:cs="Courier New"/>
          <w:iCs/>
          <w:lang w:val="en"/>
        </w:rPr>
        <w:t>display_</w:t>
      </w:r>
      <w:proofErr w:type="gramStart"/>
      <w:r w:rsidRPr="00F47EA8">
        <w:rPr>
          <w:rFonts w:ascii="Courier New" w:hAnsi="Courier New" w:cs="Courier New"/>
          <w:iCs/>
          <w:lang w:val="en"/>
        </w:rPr>
        <w:t>characters</w:t>
      </w:r>
      <w:proofErr w:type="spellEnd"/>
      <w:proofErr w:type="gramEnd"/>
    </w:p>
    <w:p w14:paraId="3A679BB4" w14:textId="77777777" w:rsidR="00F47EA8" w:rsidRPr="00F47EA8" w:rsidRDefault="00F47EA8" w:rsidP="00F47EA8">
      <w:pPr>
        <w:numPr>
          <w:ilvl w:val="1"/>
          <w:numId w:val="14"/>
        </w:numPr>
        <w:rPr>
          <w:lang w:val="en"/>
        </w:rPr>
      </w:pPr>
      <w:r w:rsidRPr="00F47EA8">
        <w:rPr>
          <w:lang w:val="en"/>
        </w:rPr>
        <w:t>If option is 3</w:t>
      </w:r>
    </w:p>
    <w:p w14:paraId="28DDA738" w14:textId="68ED0784" w:rsidR="00F47EA8" w:rsidRPr="00102123" w:rsidRDefault="009E76A8" w:rsidP="00756ACB">
      <w:pPr>
        <w:numPr>
          <w:ilvl w:val="2"/>
          <w:numId w:val="14"/>
        </w:numPr>
        <w:rPr>
          <w:lang w:val="en"/>
        </w:rPr>
      </w:pPr>
      <w:r>
        <w:rPr>
          <w:lang w:val="en"/>
        </w:rPr>
        <w:t>Prompt</w:t>
      </w:r>
      <w:r w:rsidR="00F47EA8" w:rsidRPr="00F47EA8">
        <w:rPr>
          <w:lang w:val="en"/>
        </w:rPr>
        <w:t xml:space="preserve"> </w:t>
      </w:r>
      <w:r>
        <w:rPr>
          <w:lang w:val="en"/>
        </w:rPr>
        <w:t>in this order</w:t>
      </w:r>
      <w:r w:rsidR="00F47EA8" w:rsidRPr="00F47EA8">
        <w:rPr>
          <w:lang w:val="en"/>
        </w:rPr>
        <w:t xml:space="preserve"> for </w:t>
      </w:r>
      <w:r w:rsidR="00102123">
        <w:rPr>
          <w:i/>
          <w:lang w:val="en"/>
        </w:rPr>
        <w:t>category</w:t>
      </w:r>
      <w:r>
        <w:rPr>
          <w:lang w:val="en"/>
        </w:rPr>
        <w:t xml:space="preserve">, </w:t>
      </w:r>
      <w:r w:rsidR="00102123">
        <w:rPr>
          <w:i/>
          <w:lang w:val="en"/>
        </w:rPr>
        <w:t>rating, and page number</w:t>
      </w:r>
      <w:r w:rsidR="00756ACB">
        <w:rPr>
          <w:i/>
          <w:lang w:val="en"/>
        </w:rPr>
        <w:t>;</w:t>
      </w:r>
      <w:r w:rsidR="00756ACB">
        <w:rPr>
          <w:i/>
          <w:lang w:val="en"/>
        </w:rPr>
        <w:br/>
      </w:r>
      <w:proofErr w:type="spellStart"/>
      <w:r w:rsidR="00102123">
        <w:rPr>
          <w:iCs/>
          <w:lang w:val="en"/>
        </w:rPr>
        <w:t>reprompt</w:t>
      </w:r>
      <w:proofErr w:type="spellEnd"/>
      <w:r w:rsidR="00102123">
        <w:rPr>
          <w:iCs/>
          <w:lang w:val="en"/>
        </w:rPr>
        <w:t xml:space="preserve"> if </w:t>
      </w:r>
      <w:r w:rsidR="00102123">
        <w:rPr>
          <w:iCs/>
          <w:lang w:val="en"/>
        </w:rPr>
        <w:t>RATING</w:t>
      </w:r>
      <w:r w:rsidR="00102123">
        <w:rPr>
          <w:iCs/>
          <w:lang w:val="en"/>
        </w:rPr>
        <w:t xml:space="preserve"> is not a </w:t>
      </w:r>
      <w:r w:rsidR="00102123">
        <w:rPr>
          <w:rFonts w:ascii="Courier New" w:hAnsi="Courier New" w:cs="Courier New"/>
          <w:lang w:val="en"/>
        </w:rPr>
        <w:t xml:space="preserve">float </w:t>
      </w:r>
      <w:r w:rsidR="00102123">
        <w:rPr>
          <w:lang w:val="en"/>
        </w:rPr>
        <w:t xml:space="preserve">or if PAGES is not an </w:t>
      </w:r>
      <w:r w:rsidR="00102123">
        <w:rPr>
          <w:rFonts w:ascii="Courier New" w:hAnsi="Courier New" w:cs="Courier New"/>
          <w:lang w:val="en"/>
        </w:rPr>
        <w:t>int.</w:t>
      </w:r>
    </w:p>
    <w:p w14:paraId="68463DA6" w14:textId="70B0C88E" w:rsidR="00102123" w:rsidRDefault="00102123" w:rsidP="00756ACB">
      <w:pPr>
        <w:numPr>
          <w:ilvl w:val="2"/>
          <w:numId w:val="14"/>
        </w:numPr>
        <w:rPr>
          <w:lang w:val="en"/>
        </w:rPr>
      </w:pPr>
      <w:r w:rsidRPr="00223DE9">
        <w:rPr>
          <w:lang w:val="en"/>
        </w:rPr>
        <w:t xml:space="preserve">Ask for </w:t>
      </w:r>
      <w:proofErr w:type="spellStart"/>
      <w:r w:rsidRPr="00223DE9">
        <w:rPr>
          <w:lang w:val="en"/>
        </w:rPr>
        <w:t>a_z</w:t>
      </w:r>
      <w:proofErr w:type="spellEnd"/>
      <w:r w:rsidRPr="00223DE9">
        <w:rPr>
          <w:lang w:val="en"/>
        </w:rPr>
        <w:t xml:space="preserve"> </w:t>
      </w:r>
      <w:proofErr w:type="spellStart"/>
      <w:proofErr w:type="gramStart"/>
      <w:r w:rsidRPr="00223DE9">
        <w:rPr>
          <w:lang w:val="en"/>
        </w:rPr>
        <w:t>input.</w:t>
      </w:r>
      <w:r w:rsidR="00223DE9">
        <w:rPr>
          <w:lang w:val="en"/>
        </w:rPr>
        <w:t>It</w:t>
      </w:r>
      <w:proofErr w:type="spellEnd"/>
      <w:proofErr w:type="gramEnd"/>
      <w:r w:rsidR="00223DE9">
        <w:rPr>
          <w:lang w:val="en"/>
        </w:rPr>
        <w:t xml:space="preserve"> should be False if </w:t>
      </w:r>
      <w:proofErr w:type="spellStart"/>
      <w:r w:rsidR="00223DE9">
        <w:rPr>
          <w:lang w:val="en"/>
        </w:rPr>
        <w:t>a_z</w:t>
      </w:r>
      <w:proofErr w:type="spellEnd"/>
      <w:r w:rsidR="00223DE9">
        <w:rPr>
          <w:lang w:val="en"/>
        </w:rPr>
        <w:t xml:space="preserve"> == 1, True for any other input.</w:t>
      </w:r>
    </w:p>
    <w:p w14:paraId="490AD484" w14:textId="56C8438B" w:rsidR="00223DE9" w:rsidRPr="00223DE9" w:rsidRDefault="00223DE9" w:rsidP="00756ACB">
      <w:pPr>
        <w:numPr>
          <w:ilvl w:val="2"/>
          <w:numId w:val="14"/>
        </w:numPr>
        <w:rPr>
          <w:lang w:val="en"/>
        </w:rPr>
      </w:pPr>
      <w:r>
        <w:rPr>
          <w:lang w:val="en"/>
        </w:rPr>
        <w:t>Ask for a list of keywords, separated by a space.</w:t>
      </w:r>
    </w:p>
    <w:p w14:paraId="6C863F6A" w14:textId="7189D2A4" w:rsidR="00F47EA8" w:rsidRPr="00F47EA8" w:rsidRDefault="00F47EA8" w:rsidP="00F47EA8">
      <w:pPr>
        <w:numPr>
          <w:ilvl w:val="2"/>
          <w:numId w:val="14"/>
        </w:numPr>
        <w:rPr>
          <w:lang w:val="en"/>
        </w:rPr>
      </w:pPr>
      <w:r w:rsidRPr="00F47EA8">
        <w:rPr>
          <w:lang w:val="en"/>
        </w:rPr>
        <w:t xml:space="preserve">Call </w:t>
      </w:r>
      <w:proofErr w:type="spellStart"/>
      <w:proofErr w:type="gramStart"/>
      <w:r w:rsidR="00223DE9">
        <w:rPr>
          <w:rFonts w:ascii="Courier New" w:hAnsi="Courier New" w:cs="Courier New"/>
          <w:lang w:val="en"/>
        </w:rPr>
        <w:t>recommend</w:t>
      </w:r>
      <w:proofErr w:type="gramEnd"/>
      <w:r w:rsidR="00223DE9">
        <w:rPr>
          <w:rFonts w:ascii="Courier New" w:hAnsi="Courier New" w:cs="Courier New"/>
          <w:lang w:val="en"/>
        </w:rPr>
        <w:t>_books</w:t>
      </w:r>
      <w:proofErr w:type="spellEnd"/>
      <w:r w:rsidR="009E76A8" w:rsidRPr="00F22A0F">
        <w:rPr>
          <w:rFonts w:ascii="Courier New" w:hAnsi="Courier New" w:cs="Courier New"/>
          <w:b/>
          <w:bCs/>
          <w:lang w:val="en"/>
        </w:rPr>
        <w:t xml:space="preserve"> </w:t>
      </w:r>
      <w:r w:rsidR="009E76A8">
        <w:rPr>
          <w:lang w:val="en"/>
        </w:rPr>
        <w:t>to</w:t>
      </w:r>
      <w:r w:rsidRPr="00F47EA8">
        <w:rPr>
          <w:lang w:val="en"/>
        </w:rPr>
        <w:t xml:space="preserve"> filter </w:t>
      </w:r>
      <w:r w:rsidR="00102123">
        <w:rPr>
          <w:lang w:val="en"/>
        </w:rPr>
        <w:t>books</w:t>
      </w:r>
      <w:r w:rsidRPr="00F47EA8">
        <w:rPr>
          <w:lang w:val="en"/>
        </w:rPr>
        <w:t xml:space="preserve"> by above criteria</w:t>
      </w:r>
      <w:r w:rsidR="009E76A8">
        <w:rPr>
          <w:lang w:val="en"/>
        </w:rPr>
        <w:t>.</w:t>
      </w:r>
    </w:p>
    <w:p w14:paraId="116D253F" w14:textId="1E4C7E27" w:rsidR="00F47EA8" w:rsidRPr="00F47EA8" w:rsidRDefault="00F47EA8" w:rsidP="00F47EA8">
      <w:pPr>
        <w:numPr>
          <w:ilvl w:val="2"/>
          <w:numId w:val="14"/>
        </w:numPr>
        <w:rPr>
          <w:lang w:val="en"/>
        </w:rPr>
      </w:pPr>
      <w:r w:rsidRPr="00F47EA8">
        <w:rPr>
          <w:lang w:val="en"/>
        </w:rPr>
        <w:t xml:space="preserve">Display </w:t>
      </w:r>
      <w:r w:rsidR="00223DE9">
        <w:rPr>
          <w:lang w:val="en"/>
        </w:rPr>
        <w:t>books</w:t>
      </w:r>
      <w:r w:rsidRPr="00F47EA8">
        <w:rPr>
          <w:lang w:val="en"/>
        </w:rPr>
        <w:t xml:space="preserve"> using </w:t>
      </w:r>
      <w:proofErr w:type="spellStart"/>
      <w:r w:rsidR="009E76A8" w:rsidRPr="00F47EA8">
        <w:rPr>
          <w:rFonts w:ascii="Courier New" w:hAnsi="Courier New" w:cs="Courier New"/>
          <w:iCs/>
          <w:lang w:val="en"/>
        </w:rPr>
        <w:t>display_</w:t>
      </w:r>
      <w:proofErr w:type="gramStart"/>
      <w:r w:rsidR="00223DE9">
        <w:rPr>
          <w:rFonts w:ascii="Courier New" w:hAnsi="Courier New" w:cs="Courier New"/>
          <w:iCs/>
          <w:lang w:val="en"/>
        </w:rPr>
        <w:t>books</w:t>
      </w:r>
      <w:proofErr w:type="spellEnd"/>
      <w:proofErr w:type="gramEnd"/>
    </w:p>
    <w:p w14:paraId="233A9BA9" w14:textId="77777777" w:rsidR="00F47EA8" w:rsidRPr="00F47EA8" w:rsidRDefault="00F47EA8" w:rsidP="00F47EA8">
      <w:pPr>
        <w:numPr>
          <w:ilvl w:val="1"/>
          <w:numId w:val="14"/>
        </w:numPr>
        <w:rPr>
          <w:lang w:val="en"/>
        </w:rPr>
      </w:pPr>
      <w:r w:rsidRPr="00F47EA8">
        <w:rPr>
          <w:lang w:val="en"/>
        </w:rPr>
        <w:t>If option is 4</w:t>
      </w:r>
    </w:p>
    <w:p w14:paraId="1A725799" w14:textId="77777777" w:rsidR="00F47EA8" w:rsidRPr="00F47EA8" w:rsidRDefault="00F47EA8" w:rsidP="00F47EA8">
      <w:pPr>
        <w:numPr>
          <w:ilvl w:val="2"/>
          <w:numId w:val="14"/>
        </w:numPr>
        <w:rPr>
          <w:lang w:val="en"/>
        </w:rPr>
      </w:pPr>
      <w:r w:rsidRPr="00F47EA8">
        <w:rPr>
          <w:lang w:val="en"/>
        </w:rPr>
        <w:t>Quit the program</w:t>
      </w:r>
    </w:p>
    <w:p w14:paraId="0DC80F2B" w14:textId="0A5586C2" w:rsidR="003908BE" w:rsidRPr="003908BE" w:rsidRDefault="003908BE" w:rsidP="00912AE2">
      <w:pPr>
        <w:rPr>
          <w:rFonts w:ascii="Courier New" w:hAnsi="Courier New" w:cs="Courier New"/>
        </w:rPr>
      </w:pPr>
    </w:p>
    <w:p w14:paraId="4EFA9579" w14:textId="77777777" w:rsidR="00FC4136" w:rsidRDefault="00FC4136" w:rsidP="00912AE2"/>
    <w:p w14:paraId="78945FAC" w14:textId="425468B1" w:rsidR="0068313D" w:rsidRPr="008549B2" w:rsidRDefault="00EE0494" w:rsidP="008549B2">
      <w:pPr>
        <w:rPr>
          <w:b/>
        </w:rPr>
      </w:pPr>
      <w:r>
        <w:rPr>
          <w:b/>
        </w:rPr>
        <w:t>Assignment Notes</w:t>
      </w:r>
      <w:r w:rsidR="00A07A51">
        <w:rPr>
          <w:b/>
        </w:rPr>
        <w:t xml:space="preserve"> and Hints</w:t>
      </w:r>
    </w:p>
    <w:p w14:paraId="0467773C" w14:textId="77777777" w:rsidR="0068313D" w:rsidRDefault="0068313D" w:rsidP="0054423B">
      <w:pPr>
        <w:widowControl w:val="0"/>
        <w:autoSpaceDE w:val="0"/>
        <w:autoSpaceDN w:val="0"/>
        <w:adjustRightInd w:val="0"/>
        <w:rPr>
          <w:rFonts w:ascii="TimesNewRomanPSMT" w:hAnsi="TimesNewRomanPSMT" w:cs="TimesNewRomanPSMT"/>
        </w:rPr>
      </w:pPr>
    </w:p>
    <w:p w14:paraId="3D11C524" w14:textId="25CEAA49" w:rsidR="00433763" w:rsidRDefault="00FC4136" w:rsidP="0054423B">
      <w:pPr>
        <w:widowControl w:val="0"/>
        <w:autoSpaceDE w:val="0"/>
        <w:autoSpaceDN w:val="0"/>
        <w:adjustRightInd w:val="0"/>
        <w:rPr>
          <w:rFonts w:ascii="TimesNewRomanPSMT" w:hAnsi="TimesNewRomanPSMT" w:cs="TimesNewRomanPSMT"/>
        </w:rPr>
      </w:pPr>
      <w:r>
        <w:rPr>
          <w:rFonts w:ascii="TimesNewRomanPSMT" w:hAnsi="TimesNewRomanPSMT" w:cs="TimesNewRomanPSMT"/>
        </w:rPr>
        <w:t>1</w:t>
      </w:r>
      <w:r w:rsidR="00433763">
        <w:rPr>
          <w:rFonts w:ascii="TimesNewRomanPSMT" w:hAnsi="TimesNewRomanPSMT" w:cs="TimesNewRomanPSMT"/>
        </w:rPr>
        <w:t>.  The coding standard for CSE 231 is posted on the course website:</w:t>
      </w:r>
    </w:p>
    <w:p w14:paraId="6DC4D7EF" w14:textId="77777777" w:rsidR="00433763" w:rsidRDefault="00433763" w:rsidP="0054423B">
      <w:pPr>
        <w:widowControl w:val="0"/>
        <w:autoSpaceDE w:val="0"/>
        <w:autoSpaceDN w:val="0"/>
        <w:adjustRightInd w:val="0"/>
        <w:rPr>
          <w:rFonts w:ascii="TimesNewRomanPSMT" w:hAnsi="TimesNewRomanPSMT" w:cs="TimesNewRomanPSMT"/>
        </w:rPr>
      </w:pPr>
    </w:p>
    <w:p w14:paraId="339CCE35" w14:textId="77777777" w:rsidR="00433763" w:rsidRDefault="00433763" w:rsidP="0054423B">
      <w:pPr>
        <w:widowControl w:val="0"/>
        <w:autoSpaceDE w:val="0"/>
        <w:autoSpaceDN w:val="0"/>
        <w:adjustRightInd w:val="0"/>
        <w:rPr>
          <w:rFonts w:ascii="TimesNewRomanPSMT" w:hAnsi="TimesNewRomanPSMT" w:cs="TimesNewRomanPSMT"/>
        </w:rPr>
      </w:pPr>
      <w:r>
        <w:rPr>
          <w:rFonts w:ascii="TimesNewRomanPSMT" w:hAnsi="TimesNewRomanPSMT" w:cs="TimesNewRomanPSMT"/>
        </w:rPr>
        <w:tab/>
      </w:r>
      <w:hyperlink r:id="rId7" w:history="1">
        <w:r w:rsidRPr="00433763">
          <w:rPr>
            <w:rStyle w:val="Hyperlink"/>
            <w:rFonts w:ascii="TimesNewRomanPSMT" w:hAnsi="TimesNewRomanPSMT" w:cs="TimesNewRomanPSMT"/>
          </w:rPr>
          <w:t>http://www.cse.msu.edu/~cse231/General/coding.standard.html</w:t>
        </w:r>
      </w:hyperlink>
    </w:p>
    <w:p w14:paraId="219F8DC3" w14:textId="77777777" w:rsidR="00433763" w:rsidRDefault="00433763" w:rsidP="0054423B">
      <w:pPr>
        <w:widowControl w:val="0"/>
        <w:autoSpaceDE w:val="0"/>
        <w:autoSpaceDN w:val="0"/>
        <w:adjustRightInd w:val="0"/>
        <w:rPr>
          <w:rFonts w:ascii="TimesNewRomanPSMT" w:hAnsi="TimesNewRomanPSMT" w:cs="TimesNewRomanPSMT"/>
        </w:rPr>
      </w:pPr>
    </w:p>
    <w:p w14:paraId="010E48C3" w14:textId="77777777" w:rsidR="00433763" w:rsidRDefault="00433763" w:rsidP="0054423B">
      <w:pPr>
        <w:widowControl w:val="0"/>
        <w:autoSpaceDE w:val="0"/>
        <w:autoSpaceDN w:val="0"/>
        <w:adjustRightInd w:val="0"/>
        <w:rPr>
          <w:rFonts w:ascii="TimesNewRomanPSMT" w:hAnsi="TimesNewRomanPSMT" w:cs="TimesNewRomanPSMT"/>
        </w:rPr>
      </w:pPr>
      <w:r>
        <w:rPr>
          <w:rFonts w:ascii="TimesNewRomanPSMT" w:hAnsi="TimesNewRomanPSMT" w:cs="TimesNewRomanPSMT"/>
        </w:rPr>
        <w:t>Items 1-</w:t>
      </w:r>
      <w:r w:rsidR="003E0D44">
        <w:rPr>
          <w:rFonts w:ascii="TimesNewRomanPSMT" w:hAnsi="TimesNewRomanPSMT" w:cs="TimesNewRomanPSMT"/>
        </w:rPr>
        <w:t>9</w:t>
      </w:r>
      <w:r w:rsidR="00D33A27">
        <w:rPr>
          <w:rFonts w:ascii="TimesNewRomanPSMT" w:hAnsi="TimesNewRomanPSMT" w:cs="TimesNewRomanPSMT"/>
        </w:rPr>
        <w:t xml:space="preserve"> of the Coding Standard </w:t>
      </w:r>
      <w:r>
        <w:rPr>
          <w:rFonts w:ascii="TimesNewRomanPSMT" w:hAnsi="TimesNewRomanPSMT" w:cs="TimesNewRomanPSMT"/>
        </w:rPr>
        <w:t>will be enforced for this project.</w:t>
      </w:r>
    </w:p>
    <w:p w14:paraId="1C0A08EE" w14:textId="77777777" w:rsidR="00FC4136" w:rsidRDefault="00FC4136" w:rsidP="0054423B">
      <w:pPr>
        <w:widowControl w:val="0"/>
        <w:autoSpaceDE w:val="0"/>
        <w:autoSpaceDN w:val="0"/>
        <w:adjustRightInd w:val="0"/>
        <w:rPr>
          <w:rFonts w:ascii="TimesNewRomanPSMT" w:hAnsi="TimesNewRomanPSMT" w:cs="TimesNewRomanPSMT"/>
        </w:rPr>
      </w:pPr>
    </w:p>
    <w:p w14:paraId="60696AAC" w14:textId="78DCC11E" w:rsidR="008866BE" w:rsidRDefault="002D4332" w:rsidP="00AB1C00">
      <w:pPr>
        <w:widowControl w:val="0"/>
        <w:autoSpaceDE w:val="0"/>
        <w:autoSpaceDN w:val="0"/>
        <w:adjustRightInd w:val="0"/>
        <w:rPr>
          <w:rFonts w:ascii="Courier New" w:hAnsi="Courier New" w:cs="Courier New"/>
        </w:rPr>
      </w:pPr>
      <w:r>
        <w:rPr>
          <w:rFonts w:ascii="TimesNewRomanPSMT" w:hAnsi="TimesNewRomanPSMT" w:cs="TimesNewRomanPSMT"/>
        </w:rPr>
        <w:t>2</w:t>
      </w:r>
      <w:r w:rsidR="00BB4406">
        <w:rPr>
          <w:rFonts w:ascii="TimesNewRomanPSMT" w:hAnsi="TimesNewRomanPSMT" w:cs="TimesNewRomanPSMT"/>
        </w:rPr>
        <w:t xml:space="preserve">.  </w:t>
      </w:r>
      <w:r w:rsidR="00AB1C00">
        <w:rPr>
          <w:rFonts w:ascii="TimesNewRomanPSMT" w:hAnsi="TimesNewRomanPSMT" w:cs="TimesNewRomanPSMT"/>
        </w:rPr>
        <w:t xml:space="preserve">By default, </w:t>
      </w:r>
      <w:r w:rsidR="00AB1C00" w:rsidRPr="00AB1C00">
        <w:rPr>
          <w:rFonts w:ascii="Courier New" w:hAnsi="Courier New" w:cs="Courier New"/>
        </w:rPr>
        <w:t>sorted</w:t>
      </w:r>
      <w:r w:rsidR="00AB1C00">
        <w:t xml:space="preserve"> (or </w:t>
      </w:r>
      <w:r w:rsidR="00AB1C00" w:rsidRPr="00AB1C00">
        <w:rPr>
          <w:rFonts w:ascii="Courier New" w:hAnsi="Courier New" w:cs="Courier New"/>
        </w:rPr>
        <w:t>sort</w:t>
      </w:r>
      <w:r w:rsidR="00AB1C00">
        <w:t xml:space="preserve">) </w:t>
      </w:r>
      <w:r w:rsidR="00AB1C00">
        <w:rPr>
          <w:rFonts w:ascii="TimesNewRomanPSMT" w:hAnsi="TimesNewRomanPSMT" w:cs="TimesNewRomanPSMT"/>
        </w:rPr>
        <w:t>will sort on the first item in a list or tuple.  To sort on other indices use</w:t>
      </w:r>
      <w:r w:rsidR="00C94BEF">
        <w:rPr>
          <w:rFonts w:ascii="TimesNewRomanPSMT" w:hAnsi="TimesNewRomanPSMT" w:cs="TimesNewRomanPSMT"/>
        </w:rPr>
        <w:t xml:space="preserve"> </w:t>
      </w:r>
      <w:proofErr w:type="spellStart"/>
      <w:proofErr w:type="gramStart"/>
      <w:r w:rsidR="00AB1C00">
        <w:rPr>
          <w:rFonts w:ascii="Courier New" w:hAnsi="Courier New" w:cs="Courier New"/>
        </w:rPr>
        <w:t>itemgetter</w:t>
      </w:r>
      <w:proofErr w:type="spellEnd"/>
      <w:r w:rsidR="00C94BEF">
        <w:rPr>
          <w:rFonts w:ascii="TimesNewRomanPSMT" w:hAnsi="TimesNewRomanPSMT" w:cs="TimesNewRomanPSMT"/>
        </w:rPr>
        <w:t xml:space="preserve"> </w:t>
      </w:r>
      <w:r w:rsidR="00AB1C00">
        <w:rPr>
          <w:rFonts w:ascii="TimesNewRomanPSMT" w:hAnsi="TimesNewRomanPSMT" w:cs="TimesNewRomanPSMT"/>
        </w:rPr>
        <w:t>.</w:t>
      </w:r>
      <w:proofErr w:type="gramEnd"/>
      <w:r w:rsidR="00AB1C00">
        <w:rPr>
          <w:rFonts w:ascii="TimesNewRomanPSMT" w:hAnsi="TimesNewRomanPSMT" w:cs="TimesNewRomanPSMT"/>
        </w:rPr>
        <w:t xml:space="preserve">  First</w:t>
      </w:r>
      <w:r w:rsidR="008549B2">
        <w:rPr>
          <w:rFonts w:ascii="TimesNewRomanPSMT" w:hAnsi="TimesNewRomanPSMT" w:cs="TimesNewRomanPSMT"/>
        </w:rPr>
        <w:t xml:space="preserve">, </w:t>
      </w:r>
      <w:r w:rsidR="00AB1C00">
        <w:rPr>
          <w:rFonts w:ascii="TimesNewRomanPSMT" w:hAnsi="TimesNewRomanPSMT" w:cs="TimesNewRomanPSMT"/>
        </w:rPr>
        <w:t>remember to include the following at the top of your program:</w:t>
      </w:r>
      <w:r w:rsidR="00AB1C00">
        <w:rPr>
          <w:rFonts w:ascii="TimesNewRomanPSMT" w:hAnsi="TimesNewRomanPSMT" w:cs="TimesNewRomanPSMT"/>
        </w:rPr>
        <w:br/>
      </w:r>
      <w:r w:rsidR="00AB1C00" w:rsidRPr="00AB1C00">
        <w:rPr>
          <w:rFonts w:ascii="Courier New" w:hAnsi="Courier New" w:cs="Courier New"/>
        </w:rPr>
        <w:lastRenderedPageBreak/>
        <w:t xml:space="preserve">﻿from operator import </w:t>
      </w:r>
      <w:proofErr w:type="spellStart"/>
      <w:r w:rsidR="00AB1C00" w:rsidRPr="00AB1C00">
        <w:rPr>
          <w:rFonts w:ascii="Courier New" w:hAnsi="Courier New" w:cs="Courier New"/>
        </w:rPr>
        <w:t>itemgetter</w:t>
      </w:r>
      <w:proofErr w:type="spellEnd"/>
    </w:p>
    <w:p w14:paraId="27934F2F" w14:textId="292D1CB8" w:rsidR="00AB1C00" w:rsidRPr="00AB1C00" w:rsidRDefault="00AB1C00" w:rsidP="00AB1C00">
      <w:pPr>
        <w:widowControl w:val="0"/>
        <w:autoSpaceDE w:val="0"/>
        <w:autoSpaceDN w:val="0"/>
        <w:adjustRightInd w:val="0"/>
        <w:rPr>
          <w:rFonts w:ascii="Courier New" w:hAnsi="Courier New" w:cs="Courier New"/>
        </w:rPr>
      </w:pPr>
      <w:r>
        <w:t xml:space="preserve">Then you use the </w:t>
      </w:r>
      <w:r w:rsidRPr="00AB1C00">
        <w:rPr>
          <w:rFonts w:ascii="Courier New" w:hAnsi="Courier New" w:cs="Courier New"/>
        </w:rPr>
        <w:t>key</w:t>
      </w:r>
      <w:r>
        <w:t xml:space="preserve"> argument in </w:t>
      </w:r>
      <w:r w:rsidRPr="00AB1C00">
        <w:rPr>
          <w:rFonts w:ascii="Courier New" w:hAnsi="Courier New" w:cs="Courier New"/>
        </w:rPr>
        <w:t>sorted</w:t>
      </w:r>
      <w:r>
        <w:t xml:space="preserve"> (or </w:t>
      </w:r>
      <w:r w:rsidRPr="00AB1C00">
        <w:rPr>
          <w:rFonts w:ascii="Courier New" w:hAnsi="Courier New" w:cs="Courier New"/>
        </w:rPr>
        <w:t>sort</w:t>
      </w:r>
      <w:r>
        <w:t>).  The following sorts list L on index 3:</w:t>
      </w:r>
      <w:r>
        <w:br/>
      </w:r>
      <w:r w:rsidRPr="00AB1C00">
        <w:rPr>
          <w:rFonts w:ascii="Courier New" w:hAnsi="Courier New" w:cs="Courier New"/>
        </w:rPr>
        <w:t xml:space="preserve">﻿ L = </w:t>
      </w:r>
      <w:proofErr w:type="gramStart"/>
      <w:r w:rsidRPr="00AB1C00">
        <w:rPr>
          <w:rFonts w:ascii="Courier New" w:hAnsi="Courier New" w:cs="Courier New"/>
        </w:rPr>
        <w:t>sorted(</w:t>
      </w:r>
      <w:proofErr w:type="gramEnd"/>
      <w:r w:rsidRPr="00AB1C00">
        <w:rPr>
          <w:rFonts w:ascii="Courier New" w:hAnsi="Courier New" w:cs="Courier New"/>
        </w:rPr>
        <w:t>L,</w:t>
      </w:r>
      <w:r>
        <w:rPr>
          <w:rFonts w:ascii="Courier New" w:hAnsi="Courier New" w:cs="Courier New"/>
        </w:rPr>
        <w:t xml:space="preserve"> </w:t>
      </w:r>
      <w:r w:rsidRPr="00AB1C00">
        <w:rPr>
          <w:rFonts w:ascii="Courier New" w:hAnsi="Courier New" w:cs="Courier New"/>
          <w:b/>
          <w:bCs/>
        </w:rPr>
        <w:t>key=</w:t>
      </w:r>
      <w:proofErr w:type="spellStart"/>
      <w:r w:rsidRPr="00AB1C00">
        <w:rPr>
          <w:rFonts w:ascii="Courier New" w:hAnsi="Courier New" w:cs="Courier New"/>
          <w:b/>
          <w:bCs/>
        </w:rPr>
        <w:t>itemgetter</w:t>
      </w:r>
      <w:proofErr w:type="spellEnd"/>
      <w:r w:rsidRPr="00AB1C00">
        <w:rPr>
          <w:rFonts w:ascii="Courier New" w:hAnsi="Courier New" w:cs="Courier New"/>
          <w:b/>
          <w:bCs/>
        </w:rPr>
        <w:t>(3)</w:t>
      </w:r>
      <w:r w:rsidRPr="00AB1C00">
        <w:rPr>
          <w:rFonts w:ascii="Courier New" w:hAnsi="Courier New" w:cs="Courier New"/>
        </w:rPr>
        <w:t>)</w:t>
      </w:r>
    </w:p>
    <w:p w14:paraId="0EAFCC47" w14:textId="77777777" w:rsidR="00C94BEF" w:rsidRDefault="00C94BEF" w:rsidP="0054423B">
      <w:pPr>
        <w:widowControl w:val="0"/>
        <w:autoSpaceDE w:val="0"/>
        <w:autoSpaceDN w:val="0"/>
        <w:adjustRightInd w:val="0"/>
        <w:rPr>
          <w:rFonts w:ascii="TimesNewRomanPSMT" w:hAnsi="TimesNewRomanPSMT" w:cs="TimesNewRomanPSMT"/>
        </w:rPr>
      </w:pPr>
    </w:p>
    <w:p w14:paraId="48054CC2" w14:textId="65D58463" w:rsidR="00EB085A" w:rsidRDefault="00C94BEF" w:rsidP="0054423B">
      <w:pPr>
        <w:widowControl w:val="0"/>
        <w:autoSpaceDE w:val="0"/>
        <w:autoSpaceDN w:val="0"/>
        <w:adjustRightInd w:val="0"/>
        <w:rPr>
          <w:rFonts w:ascii="TimesNewRomanPSMT" w:hAnsi="TimesNewRomanPSMT" w:cs="TimesNewRomanPSMT"/>
        </w:rPr>
      </w:pPr>
      <w:r>
        <w:rPr>
          <w:rFonts w:ascii="TimesNewRomanPSMT" w:hAnsi="TimesNewRomanPSMT" w:cs="TimesNewRomanPSMT"/>
        </w:rPr>
        <w:t xml:space="preserve">3. </w:t>
      </w:r>
      <w:r w:rsidR="00781F20">
        <w:rPr>
          <w:rFonts w:ascii="TimesNewRomanPSMT" w:hAnsi="TimesNewRomanPSMT" w:cs="TimesNewRomanPSMT"/>
        </w:rPr>
        <w:t>The program will produce reasonable and readable output, with appropriate labels for all values displayed.</w:t>
      </w:r>
    </w:p>
    <w:p w14:paraId="0E5E7998" w14:textId="77777777" w:rsidR="00B77CB9" w:rsidRDefault="00B77CB9" w:rsidP="00B77CB9"/>
    <w:p w14:paraId="596B868C" w14:textId="27D35364" w:rsidR="00B77CB9" w:rsidRDefault="00C94BEF" w:rsidP="00B77CB9">
      <w:r>
        <w:t>4</w:t>
      </w:r>
      <w:r w:rsidR="00B77CB9">
        <w:t xml:space="preserve">. We provide a </w:t>
      </w:r>
      <w:r w:rsidR="00B77CB9" w:rsidRPr="00B77CB9">
        <w:rPr>
          <w:rFonts w:ascii="Courier New" w:hAnsi="Courier New" w:cs="Courier New"/>
        </w:rPr>
        <w:t>proj</w:t>
      </w:r>
      <w:r w:rsidR="00E73CD2">
        <w:rPr>
          <w:rFonts w:ascii="Courier New" w:hAnsi="Courier New" w:cs="Courier New"/>
        </w:rPr>
        <w:t>06</w:t>
      </w:r>
      <w:r w:rsidR="00B77CB9" w:rsidRPr="00B77CB9">
        <w:rPr>
          <w:rFonts w:ascii="Courier New" w:hAnsi="Courier New" w:cs="Courier New"/>
        </w:rPr>
        <w:t>.py</w:t>
      </w:r>
      <w:r w:rsidR="00B77CB9">
        <w:t xml:space="preserve"> program for you to start with.</w:t>
      </w:r>
    </w:p>
    <w:p w14:paraId="0D1589E5" w14:textId="77777777" w:rsidR="00B77CB9" w:rsidRDefault="00B77CB9" w:rsidP="00B77CB9"/>
    <w:p w14:paraId="0EEA2B98" w14:textId="2AB0EE14" w:rsidR="00DF058E" w:rsidRDefault="00C94BEF" w:rsidP="00DF058E">
      <w:r>
        <w:t>5</w:t>
      </w:r>
      <w:r w:rsidR="00B77CB9">
        <w:t>. If you “hard code” answers, you will receive a grade of zero for the whole project. An example of hard coding is to simply print the approximate value of e rather than calculating it and then printing the calculated average.</w:t>
      </w:r>
    </w:p>
    <w:p w14:paraId="60AA49ED" w14:textId="65ED0B72" w:rsidR="00E522B5" w:rsidRDefault="00E522B5" w:rsidP="00DF058E"/>
    <w:p w14:paraId="51DCEEA1" w14:textId="456CC2FD" w:rsidR="00E522B5" w:rsidRPr="00125320" w:rsidRDefault="00E522B5" w:rsidP="00E522B5">
      <w:r>
        <w:t xml:space="preserve">6. In the test cases below, the output would not fit all on one line without shrinking the text further. You do not need to shrink the text, and the header should be one line, not two. Check the test cases in coding rooms if the ones below are confusing. </w:t>
      </w:r>
    </w:p>
    <w:p w14:paraId="48971BB8" w14:textId="77777777" w:rsidR="00B77CB9" w:rsidRDefault="00B77CB9" w:rsidP="003B75C9">
      <w:pPr>
        <w:rPr>
          <w:b/>
        </w:rPr>
      </w:pPr>
    </w:p>
    <w:p w14:paraId="680F2FD8" w14:textId="77777777" w:rsidR="00B77CB9" w:rsidRDefault="00B77CB9" w:rsidP="003B75C9">
      <w:pPr>
        <w:rPr>
          <w:b/>
        </w:rPr>
      </w:pPr>
    </w:p>
    <w:p w14:paraId="29AB4EAE" w14:textId="77777777" w:rsidR="003B75C9" w:rsidRPr="008B3CDB" w:rsidRDefault="003B75C9" w:rsidP="003B75C9">
      <w:pPr>
        <w:rPr>
          <w:b/>
        </w:rPr>
      </w:pPr>
      <w:r>
        <w:rPr>
          <w:b/>
        </w:rPr>
        <w:t>Assignment Deliverable</w:t>
      </w:r>
    </w:p>
    <w:p w14:paraId="2BF6418E" w14:textId="77777777" w:rsidR="003B75C9" w:rsidRDefault="003B75C9" w:rsidP="003B75C9"/>
    <w:p w14:paraId="213D9DFC" w14:textId="77777777" w:rsidR="003B75C9" w:rsidRDefault="003B75C9" w:rsidP="003B75C9">
      <w:r>
        <w:t>The deliverable for this assignment is the following file:</w:t>
      </w:r>
    </w:p>
    <w:p w14:paraId="53E28544" w14:textId="77777777" w:rsidR="003B75C9" w:rsidRDefault="003B75C9" w:rsidP="003B75C9"/>
    <w:p w14:paraId="341F6ECD" w14:textId="3298B6ED" w:rsidR="003B75C9" w:rsidRDefault="003B75C9" w:rsidP="003B75C9">
      <w:r>
        <w:tab/>
      </w:r>
      <w:r w:rsidR="00125320">
        <w:rPr>
          <w:rFonts w:ascii="Courier New" w:hAnsi="Courier New" w:cs="Courier New"/>
        </w:rPr>
        <w:t>p</w:t>
      </w:r>
      <w:r w:rsidRPr="002F229E">
        <w:rPr>
          <w:rFonts w:ascii="Courier New" w:hAnsi="Courier New" w:cs="Courier New"/>
        </w:rPr>
        <w:t>roj</w:t>
      </w:r>
      <w:r w:rsidR="0042721A">
        <w:rPr>
          <w:rFonts w:ascii="Courier New" w:hAnsi="Courier New" w:cs="Courier New"/>
        </w:rPr>
        <w:t>0</w:t>
      </w:r>
      <w:r w:rsidR="00125320">
        <w:rPr>
          <w:rFonts w:ascii="Courier New" w:hAnsi="Courier New" w:cs="Courier New"/>
        </w:rPr>
        <w:t>6</w:t>
      </w:r>
      <w:r w:rsidRPr="002F229E">
        <w:rPr>
          <w:rFonts w:ascii="Courier New" w:hAnsi="Courier New" w:cs="Courier New"/>
        </w:rPr>
        <w:t>.py</w:t>
      </w:r>
      <w:r>
        <w:t xml:space="preserve"> – the source code for your Python program</w:t>
      </w:r>
    </w:p>
    <w:p w14:paraId="34EA73EF" w14:textId="77777777" w:rsidR="003B75C9" w:rsidRDefault="003B75C9" w:rsidP="003B75C9"/>
    <w:p w14:paraId="216E59EA" w14:textId="0CE72442" w:rsidR="003B75C9" w:rsidRDefault="003B75C9" w:rsidP="003B75C9">
      <w:r>
        <w:t>Be sure to use the specified file name and to submit it for grading before the project deadline.</w:t>
      </w:r>
    </w:p>
    <w:p w14:paraId="217C216E" w14:textId="77777777" w:rsidR="00D14529" w:rsidRDefault="00D14529" w:rsidP="003B75C9"/>
    <w:p w14:paraId="321B2E03" w14:textId="77777777" w:rsidR="00D14529" w:rsidRDefault="00D14529" w:rsidP="003B75C9"/>
    <w:p w14:paraId="1E30E222" w14:textId="68AA23EA" w:rsidR="000932C3" w:rsidRDefault="00105D56" w:rsidP="00597B12">
      <w:pPr>
        <w:rPr>
          <w:b/>
        </w:rPr>
      </w:pPr>
      <w:r>
        <w:rPr>
          <w:b/>
        </w:rPr>
        <w:t>Test</w:t>
      </w:r>
      <w:r w:rsidR="000932C3">
        <w:rPr>
          <w:b/>
        </w:rPr>
        <w:t xml:space="preserve"> 1</w:t>
      </w:r>
    </w:p>
    <w:p w14:paraId="16C04943"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Enter file name: </w:t>
      </w:r>
      <w:proofErr w:type="gramStart"/>
      <w:r w:rsidRPr="00223DE9">
        <w:rPr>
          <w:rFonts w:ascii="Courier New" w:hAnsi="Courier New" w:cs="Courier New"/>
          <w:bCs/>
          <w:sz w:val="22"/>
          <w:szCs w:val="22"/>
        </w:rPr>
        <w:t>books.csv</w:t>
      </w:r>
      <w:proofErr w:type="gramEnd"/>
    </w:p>
    <w:p w14:paraId="69C74C54" w14:textId="77777777" w:rsidR="00223DE9" w:rsidRPr="00223DE9" w:rsidRDefault="00223DE9" w:rsidP="00223DE9">
      <w:pPr>
        <w:rPr>
          <w:rFonts w:ascii="Courier New" w:hAnsi="Courier New" w:cs="Courier New"/>
          <w:bCs/>
          <w:sz w:val="22"/>
          <w:szCs w:val="22"/>
        </w:rPr>
      </w:pPr>
    </w:p>
    <w:p w14:paraId="1DC82D2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Welcome to the Book Recommendation Engine</w:t>
      </w:r>
    </w:p>
    <w:p w14:paraId="2379D816"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Choose one of below options:</w:t>
      </w:r>
    </w:p>
    <w:p w14:paraId="14639B70"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1. Find a book with a title</w:t>
      </w:r>
    </w:p>
    <w:p w14:paraId="4C4ECA30"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2. Filter books by a </w:t>
      </w:r>
      <w:proofErr w:type="gramStart"/>
      <w:r w:rsidRPr="00223DE9">
        <w:rPr>
          <w:rFonts w:ascii="Courier New" w:hAnsi="Courier New" w:cs="Courier New"/>
          <w:bCs/>
          <w:sz w:val="22"/>
          <w:szCs w:val="22"/>
        </w:rPr>
        <w:t>certain criteria</w:t>
      </w:r>
      <w:proofErr w:type="gramEnd"/>
    </w:p>
    <w:p w14:paraId="05AF7D9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Recommend a book </w:t>
      </w:r>
    </w:p>
    <w:p w14:paraId="3872B246"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4. Quit the program</w:t>
      </w:r>
    </w:p>
    <w:p w14:paraId="2F888D02" w14:textId="347B2231" w:rsidR="00913411"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option: </w:t>
      </w:r>
      <w:proofErr w:type="gramStart"/>
      <w:r w:rsidRPr="00223DE9">
        <w:rPr>
          <w:rFonts w:ascii="Courier New" w:hAnsi="Courier New" w:cs="Courier New"/>
          <w:bCs/>
          <w:sz w:val="22"/>
          <w:szCs w:val="22"/>
        </w:rPr>
        <w:t>4</w:t>
      </w:r>
      <w:proofErr w:type="gramEnd"/>
    </w:p>
    <w:p w14:paraId="72DB7D1A" w14:textId="77777777" w:rsidR="00223DE9" w:rsidRDefault="00223DE9" w:rsidP="00223DE9">
      <w:pPr>
        <w:rPr>
          <w:b/>
        </w:rPr>
      </w:pPr>
    </w:p>
    <w:p w14:paraId="552A736B" w14:textId="30C8921E" w:rsidR="00913411" w:rsidRDefault="00913411" w:rsidP="00913411">
      <w:pPr>
        <w:rPr>
          <w:b/>
        </w:rPr>
      </w:pPr>
      <w:r>
        <w:rPr>
          <w:b/>
        </w:rPr>
        <w:t>Test 2</w:t>
      </w:r>
    </w:p>
    <w:p w14:paraId="7B9F4ABE"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Enter file name: </w:t>
      </w:r>
      <w:proofErr w:type="gramStart"/>
      <w:r w:rsidRPr="00223DE9">
        <w:rPr>
          <w:rFonts w:ascii="Courier New" w:hAnsi="Courier New" w:cs="Courier New"/>
          <w:bCs/>
          <w:sz w:val="22"/>
          <w:szCs w:val="22"/>
        </w:rPr>
        <w:t>books.csv</w:t>
      </w:r>
      <w:proofErr w:type="gramEnd"/>
    </w:p>
    <w:p w14:paraId="29035FDF" w14:textId="77777777" w:rsidR="00223DE9" w:rsidRPr="00223DE9" w:rsidRDefault="00223DE9" w:rsidP="00223DE9">
      <w:pPr>
        <w:rPr>
          <w:rFonts w:ascii="Courier New" w:hAnsi="Courier New" w:cs="Courier New"/>
          <w:bCs/>
          <w:sz w:val="22"/>
          <w:szCs w:val="22"/>
        </w:rPr>
      </w:pPr>
    </w:p>
    <w:p w14:paraId="0181C9CE"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Welcome to the Book Recommendation Engine</w:t>
      </w:r>
    </w:p>
    <w:p w14:paraId="6B278481"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Choose one of below options:</w:t>
      </w:r>
    </w:p>
    <w:p w14:paraId="66132A32"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1. Find a book with a title</w:t>
      </w:r>
    </w:p>
    <w:p w14:paraId="0846A3BF"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2. Filter books by a </w:t>
      </w:r>
      <w:proofErr w:type="gramStart"/>
      <w:r w:rsidRPr="00223DE9">
        <w:rPr>
          <w:rFonts w:ascii="Courier New" w:hAnsi="Courier New" w:cs="Courier New"/>
          <w:bCs/>
          <w:sz w:val="22"/>
          <w:szCs w:val="22"/>
        </w:rPr>
        <w:t>certain criteria</w:t>
      </w:r>
      <w:proofErr w:type="gramEnd"/>
    </w:p>
    <w:p w14:paraId="1904993A"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Recommend a book </w:t>
      </w:r>
    </w:p>
    <w:p w14:paraId="6076FA72"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4. Quit the program</w:t>
      </w:r>
    </w:p>
    <w:p w14:paraId="4F72BFFB"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option: </w:t>
      </w:r>
      <w:proofErr w:type="gramStart"/>
      <w:r w:rsidRPr="00223DE9">
        <w:rPr>
          <w:rFonts w:ascii="Courier New" w:hAnsi="Courier New" w:cs="Courier New"/>
          <w:bCs/>
          <w:sz w:val="22"/>
          <w:szCs w:val="22"/>
        </w:rPr>
        <w:t>1</w:t>
      </w:r>
      <w:proofErr w:type="gramEnd"/>
    </w:p>
    <w:p w14:paraId="003BCE7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lastRenderedPageBreak/>
        <w:t>Input a book title: A Tale of Two Cities</w:t>
      </w:r>
    </w:p>
    <w:p w14:paraId="116D3DC5" w14:textId="77777777" w:rsidR="00223DE9" w:rsidRPr="00223DE9" w:rsidRDefault="00223DE9" w:rsidP="00223DE9">
      <w:pPr>
        <w:rPr>
          <w:rFonts w:ascii="Courier New" w:hAnsi="Courier New" w:cs="Courier New"/>
          <w:bCs/>
          <w:sz w:val="22"/>
          <w:szCs w:val="22"/>
        </w:rPr>
      </w:pPr>
    </w:p>
    <w:p w14:paraId="26E7766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Book Details:</w:t>
      </w:r>
    </w:p>
    <w:p w14:paraId="18B6FCD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ISBN-13         Title                               Authors                             Year   Rating   Number Pages    Number Ratings </w:t>
      </w:r>
    </w:p>
    <w:p w14:paraId="3F0F57FE"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9780141439600   A Tale of Two Cities                Charles Dickens                     2003   3.83     489             693045         </w:t>
      </w:r>
    </w:p>
    <w:p w14:paraId="4AAF7D78" w14:textId="77777777" w:rsidR="00223DE9" w:rsidRPr="00223DE9" w:rsidRDefault="00223DE9" w:rsidP="00223DE9">
      <w:pPr>
        <w:rPr>
          <w:rFonts w:ascii="Courier New" w:hAnsi="Courier New" w:cs="Courier New"/>
          <w:bCs/>
          <w:sz w:val="22"/>
          <w:szCs w:val="22"/>
        </w:rPr>
      </w:pPr>
    </w:p>
    <w:p w14:paraId="496D4866"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Welcome to the Book Recommendation Engine</w:t>
      </w:r>
    </w:p>
    <w:p w14:paraId="007F48C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Choose one of below options:</w:t>
      </w:r>
    </w:p>
    <w:p w14:paraId="2E18887C"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1. Find a book with a title</w:t>
      </w:r>
    </w:p>
    <w:p w14:paraId="7E38D6BC"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2. Filter books by a </w:t>
      </w:r>
      <w:proofErr w:type="gramStart"/>
      <w:r w:rsidRPr="00223DE9">
        <w:rPr>
          <w:rFonts w:ascii="Courier New" w:hAnsi="Courier New" w:cs="Courier New"/>
          <w:bCs/>
          <w:sz w:val="22"/>
          <w:szCs w:val="22"/>
        </w:rPr>
        <w:t>certain criteria</w:t>
      </w:r>
      <w:proofErr w:type="gramEnd"/>
    </w:p>
    <w:p w14:paraId="6592DFE5"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Recommend a book </w:t>
      </w:r>
    </w:p>
    <w:p w14:paraId="4EA44482"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4. Quit the program</w:t>
      </w:r>
    </w:p>
    <w:p w14:paraId="2C5F7DEE" w14:textId="77777777" w:rsidR="00223DE9" w:rsidRDefault="00223DE9" w:rsidP="00223DE9">
      <w:pPr>
        <w:rPr>
          <w:rFonts w:ascii="Courier New" w:hAnsi="Courier New" w:cs="Courier New"/>
          <w:b/>
          <w:bCs/>
          <w:sz w:val="22"/>
          <w:szCs w:val="22"/>
        </w:rPr>
      </w:pPr>
      <w:r w:rsidRPr="00223DE9">
        <w:rPr>
          <w:rFonts w:ascii="Courier New" w:hAnsi="Courier New" w:cs="Courier New"/>
          <w:bCs/>
          <w:sz w:val="22"/>
          <w:szCs w:val="22"/>
        </w:rPr>
        <w:t xml:space="preserve">        Enter option: </w:t>
      </w:r>
      <w:proofErr w:type="gramStart"/>
      <w:r w:rsidRPr="00223DE9">
        <w:rPr>
          <w:rFonts w:ascii="Courier New" w:hAnsi="Courier New" w:cs="Courier New"/>
          <w:bCs/>
          <w:sz w:val="22"/>
          <w:szCs w:val="22"/>
        </w:rPr>
        <w:t>4</w:t>
      </w:r>
      <w:proofErr w:type="gramEnd"/>
      <w:r w:rsidRPr="00223DE9">
        <w:rPr>
          <w:rFonts w:ascii="Courier New" w:hAnsi="Courier New" w:cs="Courier New"/>
          <w:b/>
          <w:bCs/>
          <w:sz w:val="22"/>
          <w:szCs w:val="22"/>
        </w:rPr>
        <w:t xml:space="preserve"> </w:t>
      </w:r>
    </w:p>
    <w:p w14:paraId="45BB355D" w14:textId="77777777" w:rsidR="00223DE9" w:rsidRDefault="00223DE9" w:rsidP="00223DE9">
      <w:pPr>
        <w:rPr>
          <w:rFonts w:ascii="Courier New" w:hAnsi="Courier New" w:cs="Courier New"/>
          <w:b/>
          <w:bCs/>
          <w:sz w:val="22"/>
          <w:szCs w:val="22"/>
        </w:rPr>
      </w:pPr>
    </w:p>
    <w:p w14:paraId="7132B79C" w14:textId="666EDA57" w:rsidR="00913411" w:rsidRDefault="00913411" w:rsidP="00223DE9">
      <w:pPr>
        <w:rPr>
          <w:b/>
        </w:rPr>
      </w:pPr>
      <w:r>
        <w:rPr>
          <w:b/>
        </w:rPr>
        <w:t>Test 3</w:t>
      </w:r>
    </w:p>
    <w:p w14:paraId="3C84EACA"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Enter file name: </w:t>
      </w:r>
      <w:proofErr w:type="gramStart"/>
      <w:r w:rsidRPr="00223DE9">
        <w:rPr>
          <w:rFonts w:ascii="Courier New" w:hAnsi="Courier New" w:cs="Courier New"/>
          <w:bCs/>
          <w:sz w:val="22"/>
          <w:szCs w:val="22"/>
        </w:rPr>
        <w:t>books.csv</w:t>
      </w:r>
      <w:proofErr w:type="gramEnd"/>
    </w:p>
    <w:p w14:paraId="52302052" w14:textId="77777777" w:rsidR="00223DE9" w:rsidRPr="00223DE9" w:rsidRDefault="00223DE9" w:rsidP="00223DE9">
      <w:pPr>
        <w:rPr>
          <w:rFonts w:ascii="Courier New" w:hAnsi="Courier New" w:cs="Courier New"/>
          <w:bCs/>
          <w:sz w:val="22"/>
          <w:szCs w:val="22"/>
        </w:rPr>
      </w:pPr>
    </w:p>
    <w:p w14:paraId="1B54DAEF"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Welcome to the Book Recommendation Engine</w:t>
      </w:r>
    </w:p>
    <w:p w14:paraId="215FC0F1"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Choose one of below options:</w:t>
      </w:r>
    </w:p>
    <w:p w14:paraId="7179A747"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1. Find a book with a title</w:t>
      </w:r>
    </w:p>
    <w:p w14:paraId="631344CE"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2. Filter books by a </w:t>
      </w:r>
      <w:proofErr w:type="gramStart"/>
      <w:r w:rsidRPr="00223DE9">
        <w:rPr>
          <w:rFonts w:ascii="Courier New" w:hAnsi="Courier New" w:cs="Courier New"/>
          <w:bCs/>
          <w:sz w:val="22"/>
          <w:szCs w:val="22"/>
        </w:rPr>
        <w:t>certain criteria</w:t>
      </w:r>
      <w:proofErr w:type="gramEnd"/>
    </w:p>
    <w:p w14:paraId="75436FF8"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Recommend a book </w:t>
      </w:r>
    </w:p>
    <w:p w14:paraId="372B74D4"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4. Quit the program</w:t>
      </w:r>
    </w:p>
    <w:p w14:paraId="192DCD0C"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option: </w:t>
      </w:r>
      <w:proofErr w:type="gramStart"/>
      <w:r w:rsidRPr="00223DE9">
        <w:rPr>
          <w:rFonts w:ascii="Courier New" w:hAnsi="Courier New" w:cs="Courier New"/>
          <w:bCs/>
          <w:sz w:val="22"/>
          <w:szCs w:val="22"/>
        </w:rPr>
        <w:t>2</w:t>
      </w:r>
      <w:proofErr w:type="gramEnd"/>
    </w:p>
    <w:p w14:paraId="0D200BA5" w14:textId="77777777" w:rsidR="00223DE9" w:rsidRPr="00223DE9" w:rsidRDefault="00223DE9" w:rsidP="00223DE9">
      <w:pPr>
        <w:rPr>
          <w:rFonts w:ascii="Courier New" w:hAnsi="Courier New" w:cs="Courier New"/>
          <w:bCs/>
          <w:sz w:val="22"/>
          <w:szCs w:val="22"/>
        </w:rPr>
      </w:pPr>
    </w:p>
    <w:p w14:paraId="216B7AF5"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Choose the following </w:t>
      </w:r>
      <w:proofErr w:type="gramStart"/>
      <w:r w:rsidRPr="00223DE9">
        <w:rPr>
          <w:rFonts w:ascii="Courier New" w:hAnsi="Courier New" w:cs="Courier New"/>
          <w:bCs/>
          <w:sz w:val="22"/>
          <w:szCs w:val="22"/>
        </w:rPr>
        <w:t>criteria</w:t>
      </w:r>
      <w:proofErr w:type="gramEnd"/>
    </w:p>
    <w:p w14:paraId="3358BD74"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Category</w:t>
      </w:r>
    </w:p>
    <w:p w14:paraId="6E68EAAC"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(5) Year Published</w:t>
      </w:r>
    </w:p>
    <w:p w14:paraId="49FFB907"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(6) Average Rating (or higher) </w:t>
      </w:r>
    </w:p>
    <w:p w14:paraId="726A14C9"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(7) Page Number (within 50 pages) </w:t>
      </w:r>
    </w:p>
    <w:p w14:paraId="6AAC5BA7"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criteria number: </w:t>
      </w:r>
      <w:proofErr w:type="gramStart"/>
      <w:r w:rsidRPr="00223DE9">
        <w:rPr>
          <w:rFonts w:ascii="Courier New" w:hAnsi="Courier New" w:cs="Courier New"/>
          <w:bCs/>
          <w:sz w:val="22"/>
          <w:szCs w:val="22"/>
        </w:rPr>
        <w:t>3</w:t>
      </w:r>
      <w:proofErr w:type="gramEnd"/>
    </w:p>
    <w:p w14:paraId="71450097" w14:textId="77777777" w:rsidR="00223DE9" w:rsidRPr="00223DE9" w:rsidRDefault="00223DE9" w:rsidP="00223DE9">
      <w:pPr>
        <w:rPr>
          <w:rFonts w:ascii="Courier New" w:hAnsi="Courier New" w:cs="Courier New"/>
          <w:bCs/>
          <w:sz w:val="22"/>
          <w:szCs w:val="22"/>
        </w:rPr>
      </w:pPr>
    </w:p>
    <w:p w14:paraId="7F348269"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Enter value: </w:t>
      </w:r>
      <w:proofErr w:type="gramStart"/>
      <w:r w:rsidRPr="00223DE9">
        <w:rPr>
          <w:rFonts w:ascii="Courier New" w:hAnsi="Courier New" w:cs="Courier New"/>
          <w:bCs/>
          <w:sz w:val="22"/>
          <w:szCs w:val="22"/>
        </w:rPr>
        <w:t>Fiction</w:t>
      </w:r>
      <w:proofErr w:type="gramEnd"/>
    </w:p>
    <w:p w14:paraId="1C7BE32B"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ISBN-13         Title                               Authors                             Year   Rating   Number Pages    Number Ratings </w:t>
      </w:r>
    </w:p>
    <w:p w14:paraId="57C6A72F"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9780007127740   The illustrated man                 Ray Bradbury                        2002   4.14     186             56781          </w:t>
      </w:r>
    </w:p>
    <w:p w14:paraId="7B08A99C"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9780141184890   The </w:t>
      </w:r>
      <w:proofErr w:type="spellStart"/>
      <w:r w:rsidRPr="00223DE9">
        <w:rPr>
          <w:rFonts w:ascii="Courier New" w:hAnsi="Courier New" w:cs="Courier New"/>
          <w:bCs/>
          <w:sz w:val="12"/>
          <w:szCs w:val="12"/>
        </w:rPr>
        <w:t>Subterraneans</w:t>
      </w:r>
      <w:proofErr w:type="spellEnd"/>
      <w:r w:rsidRPr="00223DE9">
        <w:rPr>
          <w:rFonts w:ascii="Courier New" w:hAnsi="Courier New" w:cs="Courier New"/>
          <w:bCs/>
          <w:sz w:val="12"/>
          <w:szCs w:val="12"/>
        </w:rPr>
        <w:t xml:space="preserve">                   Jack Kerouac                        2001   3.68     192             416            </w:t>
      </w:r>
    </w:p>
    <w:p w14:paraId="165FC953"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9780333187623   Ragtime                             E. L. Doctorow                      1975   3.88     270             57             </w:t>
      </w:r>
    </w:p>
    <w:p w14:paraId="73BB2E2C"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9780345253590   The best of Philip K. Dick          Philip K. Dick                      1977   4.22     450             614            </w:t>
      </w:r>
    </w:p>
    <w:p w14:paraId="6EE73096"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9780345340443   The </w:t>
      </w:r>
      <w:proofErr w:type="spellStart"/>
      <w:r w:rsidRPr="00223DE9">
        <w:rPr>
          <w:rFonts w:ascii="Courier New" w:hAnsi="Courier New" w:cs="Courier New"/>
          <w:bCs/>
          <w:sz w:val="12"/>
          <w:szCs w:val="12"/>
        </w:rPr>
        <w:t>Belgariad</w:t>
      </w:r>
      <w:proofErr w:type="spellEnd"/>
      <w:r w:rsidRPr="00223DE9">
        <w:rPr>
          <w:rFonts w:ascii="Courier New" w:hAnsi="Courier New" w:cs="Courier New"/>
          <w:bCs/>
          <w:sz w:val="12"/>
          <w:szCs w:val="12"/>
        </w:rPr>
        <w:t xml:space="preserve"> Boxed Set             David Eddings                       1986   4.27     1635            13225          </w:t>
      </w:r>
    </w:p>
    <w:p w14:paraId="363FEC32"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9780373033102   Lawful Possession                   Catherine George                    1994   3.25     192             1              </w:t>
      </w:r>
    </w:p>
    <w:p w14:paraId="4D54FDD3"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9780373033669   P.S. I Love You                     Valerie </w:t>
      </w:r>
      <w:proofErr w:type="spellStart"/>
      <w:r w:rsidRPr="00223DE9">
        <w:rPr>
          <w:rFonts w:ascii="Courier New" w:hAnsi="Courier New" w:cs="Courier New"/>
          <w:bCs/>
          <w:sz w:val="12"/>
          <w:szCs w:val="12"/>
        </w:rPr>
        <w:t>Parv</w:t>
      </w:r>
      <w:proofErr w:type="spellEnd"/>
      <w:r w:rsidRPr="00223DE9">
        <w:rPr>
          <w:rFonts w:ascii="Courier New" w:hAnsi="Courier New" w:cs="Courier New"/>
          <w:bCs/>
          <w:sz w:val="12"/>
          <w:szCs w:val="12"/>
        </w:rPr>
        <w:t xml:space="preserve">                        1995   2.79     192             22             </w:t>
      </w:r>
    </w:p>
    <w:p w14:paraId="509A625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9780373062324   The Boy in White                    Tessa Kay                           1987   2.33     157             2              </w:t>
      </w:r>
    </w:p>
    <w:p w14:paraId="4DBA8F06"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9780373194865   Sky's Pride and Joy                 Sandra Steffen                      2000   3.00     192             2              </w:t>
      </w:r>
    </w:p>
    <w:p w14:paraId="090DAB9B"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9780373195602   If You Don't Know by Now            Teresa Southwick                    2001   3.06     192             6              </w:t>
      </w:r>
    </w:p>
    <w:p w14:paraId="6C7D054A"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9780373246830   Lori's Little Secret                Christine </w:t>
      </w:r>
      <w:proofErr w:type="spellStart"/>
      <w:r w:rsidRPr="00223DE9">
        <w:rPr>
          <w:rFonts w:ascii="Courier New" w:hAnsi="Courier New" w:cs="Courier New"/>
          <w:bCs/>
          <w:sz w:val="12"/>
          <w:szCs w:val="12"/>
        </w:rPr>
        <w:t>Rimmer</w:t>
      </w:r>
      <w:proofErr w:type="spellEnd"/>
      <w:r w:rsidRPr="00223DE9">
        <w:rPr>
          <w:rFonts w:ascii="Courier New" w:hAnsi="Courier New" w:cs="Courier New"/>
          <w:bCs/>
          <w:sz w:val="12"/>
          <w:szCs w:val="12"/>
        </w:rPr>
        <w:t xml:space="preserve">                    2005   3.73     248             98             </w:t>
      </w:r>
    </w:p>
    <w:p w14:paraId="1340D9A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9780373288564   The Gunslinger                      Mary McBride                        1995   4.12     304             15             </w:t>
      </w:r>
    </w:p>
    <w:p w14:paraId="39E99EC6"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9780373289806   Lady of the Lake                    Elizabeth Mayne                     1997   3.26     304             69             </w:t>
      </w:r>
    </w:p>
    <w:p w14:paraId="527CEEFD"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9780373513284   Double-Cross                        Meredith Fletcher                   2004   3.72     304             38             </w:t>
      </w:r>
    </w:p>
    <w:p w14:paraId="1DE950A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9780373692286   Her Last Temptation                 Leslie Kelly                        2005   3.59     207             110            </w:t>
      </w:r>
    </w:p>
    <w:p w14:paraId="1AC8E4DA"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9780373712489   Her Little Secret                   Anna Adams                          2005   3.30     304             9              </w:t>
      </w:r>
    </w:p>
    <w:p w14:paraId="2800372B"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9780373713448   The Other Woman                     Brenda Novak                        2006   4.11     299             528            </w:t>
      </w:r>
    </w:p>
    <w:p w14:paraId="2B513A66"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9780373764198   Tallchief                           Cait London                         2002   4.12     192             47             </w:t>
      </w:r>
    </w:p>
    <w:p w14:paraId="663A235C"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9780373764211   Dr. Desirable                       Kristi Gold                         2002   3.24     192             19             </w:t>
      </w:r>
    </w:p>
    <w:p w14:paraId="5F6B6520"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9780380017799   Chaining the Lady                   Piers Anthony                       1978   3.64     342             986            </w:t>
      </w:r>
    </w:p>
    <w:p w14:paraId="36135B43"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9780425144305   Paws Before Dying                   Susan Conant                        1991   3.89     197             424            </w:t>
      </w:r>
    </w:p>
    <w:p w14:paraId="1FA0DCA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9780440700241   Charlotte sometimes                 Penelope </w:t>
      </w:r>
      <w:proofErr w:type="spellStart"/>
      <w:proofErr w:type="gramStart"/>
      <w:r w:rsidRPr="00223DE9">
        <w:rPr>
          <w:rFonts w:ascii="Courier New" w:hAnsi="Courier New" w:cs="Courier New"/>
          <w:bCs/>
          <w:sz w:val="12"/>
          <w:szCs w:val="12"/>
        </w:rPr>
        <w:t>Farmer;Eleanor</w:t>
      </w:r>
      <w:proofErr w:type="spellEnd"/>
      <w:proofErr w:type="gramEnd"/>
      <w:r w:rsidRPr="00223DE9">
        <w:rPr>
          <w:rFonts w:ascii="Courier New" w:hAnsi="Courier New" w:cs="Courier New"/>
          <w:bCs/>
          <w:sz w:val="12"/>
          <w:szCs w:val="12"/>
        </w:rPr>
        <w:t xml:space="preserve"> Cameron     1987   4.09     174             34             </w:t>
      </w:r>
    </w:p>
    <w:p w14:paraId="793CC44F"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9780441505326   </w:t>
      </w:r>
      <w:proofErr w:type="spellStart"/>
      <w:r w:rsidRPr="00223DE9">
        <w:rPr>
          <w:rFonts w:ascii="Courier New" w:hAnsi="Courier New" w:cs="Courier New"/>
          <w:bCs/>
          <w:sz w:val="12"/>
          <w:szCs w:val="12"/>
        </w:rPr>
        <w:t>Madouc</w:t>
      </w:r>
      <w:proofErr w:type="spellEnd"/>
      <w:r w:rsidRPr="00223DE9">
        <w:rPr>
          <w:rFonts w:ascii="Courier New" w:hAnsi="Courier New" w:cs="Courier New"/>
          <w:bCs/>
          <w:sz w:val="12"/>
          <w:szCs w:val="12"/>
        </w:rPr>
        <w:t xml:space="preserve">                              Jack Vance                          1991   4.15     426             1766           </w:t>
      </w:r>
    </w:p>
    <w:p w14:paraId="2B43F0E7"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9780515136173   </w:t>
      </w:r>
      <w:proofErr w:type="spellStart"/>
      <w:r w:rsidRPr="00223DE9">
        <w:rPr>
          <w:rFonts w:ascii="Courier New" w:hAnsi="Courier New" w:cs="Courier New"/>
          <w:bCs/>
          <w:sz w:val="12"/>
          <w:szCs w:val="12"/>
        </w:rPr>
        <w:t>Laurell</w:t>
      </w:r>
      <w:proofErr w:type="spellEnd"/>
      <w:r w:rsidRPr="00223DE9">
        <w:rPr>
          <w:rFonts w:ascii="Courier New" w:hAnsi="Courier New" w:cs="Courier New"/>
          <w:bCs/>
          <w:sz w:val="12"/>
          <w:szCs w:val="12"/>
        </w:rPr>
        <w:t xml:space="preserve"> K. Hamilton Set             </w:t>
      </w:r>
      <w:proofErr w:type="spellStart"/>
      <w:r w:rsidRPr="00223DE9">
        <w:rPr>
          <w:rFonts w:ascii="Courier New" w:hAnsi="Courier New" w:cs="Courier New"/>
          <w:bCs/>
          <w:sz w:val="12"/>
          <w:szCs w:val="12"/>
        </w:rPr>
        <w:t>Laurell</w:t>
      </w:r>
      <w:proofErr w:type="spellEnd"/>
      <w:r w:rsidRPr="00223DE9">
        <w:rPr>
          <w:rFonts w:ascii="Courier New" w:hAnsi="Courier New" w:cs="Courier New"/>
          <w:bCs/>
          <w:sz w:val="12"/>
          <w:szCs w:val="12"/>
        </w:rPr>
        <w:t xml:space="preserve"> K. Hamilton                 2003   4.51     1256            3276           </w:t>
      </w:r>
    </w:p>
    <w:p w14:paraId="687D9E77"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9780517618875   The Portable James Joyce            James Joyce                         1947   4.16     762             18             </w:t>
      </w:r>
    </w:p>
    <w:p w14:paraId="36351F30"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9780553173871   All Fall Down                       John Saul                           1991   3.92     329             561            </w:t>
      </w:r>
    </w:p>
    <w:p w14:paraId="2EFA33C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9780671455279   Sweet and Low                       Emma </w:t>
      </w:r>
      <w:proofErr w:type="spellStart"/>
      <w:r w:rsidRPr="00223DE9">
        <w:rPr>
          <w:rFonts w:ascii="Courier New" w:hAnsi="Courier New" w:cs="Courier New"/>
          <w:bCs/>
          <w:sz w:val="12"/>
          <w:szCs w:val="12"/>
        </w:rPr>
        <w:t>Lathen</w:t>
      </w:r>
      <w:proofErr w:type="spellEnd"/>
      <w:r w:rsidRPr="00223DE9">
        <w:rPr>
          <w:rFonts w:ascii="Courier New" w:hAnsi="Courier New" w:cs="Courier New"/>
          <w:bCs/>
          <w:sz w:val="12"/>
          <w:szCs w:val="12"/>
        </w:rPr>
        <w:t xml:space="preserve">                         1982   3.82     189             73             </w:t>
      </w:r>
    </w:p>
    <w:p w14:paraId="4FA0393F"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9780671820121   End zone                            Don DeLillo                         1973   3.64     200             2099           </w:t>
      </w:r>
    </w:p>
    <w:p w14:paraId="50C10053"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lastRenderedPageBreak/>
        <w:t xml:space="preserve">9780688023720   Karate is a Thing of the Spirit     Harry Crews                         1983   3.84     218             230            </w:t>
      </w:r>
    </w:p>
    <w:p w14:paraId="17365336" w14:textId="77777777" w:rsidR="00223DE9" w:rsidRPr="00223DE9" w:rsidRDefault="00223DE9" w:rsidP="00223DE9">
      <w:pPr>
        <w:rPr>
          <w:rFonts w:ascii="Courier New" w:hAnsi="Courier New" w:cs="Courier New"/>
          <w:bCs/>
          <w:sz w:val="22"/>
          <w:szCs w:val="22"/>
        </w:rPr>
      </w:pPr>
    </w:p>
    <w:p w14:paraId="1A22F70A"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Welcome to the Book Recommendation Engine</w:t>
      </w:r>
    </w:p>
    <w:p w14:paraId="4A6C0BDB"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Choose one of below options:</w:t>
      </w:r>
    </w:p>
    <w:p w14:paraId="2E0FA681"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1. Find a book with a title</w:t>
      </w:r>
    </w:p>
    <w:p w14:paraId="29736374"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2. Filter books by a </w:t>
      </w:r>
      <w:proofErr w:type="gramStart"/>
      <w:r w:rsidRPr="00223DE9">
        <w:rPr>
          <w:rFonts w:ascii="Courier New" w:hAnsi="Courier New" w:cs="Courier New"/>
          <w:bCs/>
          <w:sz w:val="22"/>
          <w:szCs w:val="22"/>
        </w:rPr>
        <w:t>certain criteria</w:t>
      </w:r>
      <w:proofErr w:type="gramEnd"/>
    </w:p>
    <w:p w14:paraId="4ABB22A5"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Recommend a book </w:t>
      </w:r>
    </w:p>
    <w:p w14:paraId="082CF50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4. Quit the program</w:t>
      </w:r>
    </w:p>
    <w:p w14:paraId="3FC1B6C9"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option: </w:t>
      </w:r>
      <w:proofErr w:type="gramStart"/>
      <w:r w:rsidRPr="00223DE9">
        <w:rPr>
          <w:rFonts w:ascii="Courier New" w:hAnsi="Courier New" w:cs="Courier New"/>
          <w:bCs/>
          <w:sz w:val="22"/>
          <w:szCs w:val="22"/>
        </w:rPr>
        <w:t>2</w:t>
      </w:r>
      <w:proofErr w:type="gramEnd"/>
    </w:p>
    <w:p w14:paraId="058E064E" w14:textId="77777777" w:rsidR="00223DE9" w:rsidRPr="00223DE9" w:rsidRDefault="00223DE9" w:rsidP="00223DE9">
      <w:pPr>
        <w:rPr>
          <w:rFonts w:ascii="Courier New" w:hAnsi="Courier New" w:cs="Courier New"/>
          <w:bCs/>
          <w:sz w:val="22"/>
          <w:szCs w:val="22"/>
        </w:rPr>
      </w:pPr>
    </w:p>
    <w:p w14:paraId="3494842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Choose the following </w:t>
      </w:r>
      <w:proofErr w:type="gramStart"/>
      <w:r w:rsidRPr="00223DE9">
        <w:rPr>
          <w:rFonts w:ascii="Courier New" w:hAnsi="Courier New" w:cs="Courier New"/>
          <w:bCs/>
          <w:sz w:val="22"/>
          <w:szCs w:val="22"/>
        </w:rPr>
        <w:t>criteria</w:t>
      </w:r>
      <w:proofErr w:type="gramEnd"/>
    </w:p>
    <w:p w14:paraId="409F81C6"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Category</w:t>
      </w:r>
    </w:p>
    <w:p w14:paraId="42425116"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(5) Year Published</w:t>
      </w:r>
    </w:p>
    <w:p w14:paraId="052D8FC3"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(6) Average Rating (or higher) </w:t>
      </w:r>
    </w:p>
    <w:p w14:paraId="3FF0EC5A"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(7) Page Number (within 50 pages) </w:t>
      </w:r>
    </w:p>
    <w:p w14:paraId="18A82199"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criteria number: </w:t>
      </w:r>
      <w:proofErr w:type="gramStart"/>
      <w:r w:rsidRPr="00223DE9">
        <w:rPr>
          <w:rFonts w:ascii="Courier New" w:hAnsi="Courier New" w:cs="Courier New"/>
          <w:bCs/>
          <w:sz w:val="22"/>
          <w:szCs w:val="22"/>
        </w:rPr>
        <w:t>6</w:t>
      </w:r>
      <w:proofErr w:type="gramEnd"/>
    </w:p>
    <w:p w14:paraId="051DA973" w14:textId="77777777" w:rsidR="00223DE9" w:rsidRPr="00223DE9" w:rsidRDefault="00223DE9" w:rsidP="00223DE9">
      <w:pPr>
        <w:rPr>
          <w:rFonts w:ascii="Courier New" w:hAnsi="Courier New" w:cs="Courier New"/>
          <w:bCs/>
          <w:sz w:val="22"/>
          <w:szCs w:val="22"/>
        </w:rPr>
      </w:pPr>
    </w:p>
    <w:p w14:paraId="5DFA6376"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Enter value: </w:t>
      </w:r>
      <w:proofErr w:type="gramStart"/>
      <w:r w:rsidRPr="00223DE9">
        <w:rPr>
          <w:rFonts w:ascii="Courier New" w:hAnsi="Courier New" w:cs="Courier New"/>
          <w:bCs/>
          <w:sz w:val="22"/>
          <w:szCs w:val="22"/>
        </w:rPr>
        <w:t>4.50</w:t>
      </w:r>
      <w:proofErr w:type="gramEnd"/>
    </w:p>
    <w:p w14:paraId="69C69908"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ISBN-13         Title                               Authors                             Year   Rating   Number Pages    Number Ratings </w:t>
      </w:r>
    </w:p>
    <w:p w14:paraId="02E9A8B8"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9780394749136   The Civil War, a Narrative          Shelby Foote                        1986   4.53     2965            213            </w:t>
      </w:r>
    </w:p>
    <w:p w14:paraId="58FA4208"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9780515136173   </w:t>
      </w:r>
      <w:proofErr w:type="spellStart"/>
      <w:r w:rsidRPr="00223DE9">
        <w:rPr>
          <w:rFonts w:ascii="Courier New" w:hAnsi="Courier New" w:cs="Courier New"/>
          <w:bCs/>
          <w:sz w:val="12"/>
          <w:szCs w:val="12"/>
        </w:rPr>
        <w:t>Laurell</w:t>
      </w:r>
      <w:proofErr w:type="spellEnd"/>
      <w:r w:rsidRPr="00223DE9">
        <w:rPr>
          <w:rFonts w:ascii="Courier New" w:hAnsi="Courier New" w:cs="Courier New"/>
          <w:bCs/>
          <w:sz w:val="12"/>
          <w:szCs w:val="12"/>
        </w:rPr>
        <w:t xml:space="preserve"> K. Hamilton Set             </w:t>
      </w:r>
      <w:proofErr w:type="spellStart"/>
      <w:r w:rsidRPr="00223DE9">
        <w:rPr>
          <w:rFonts w:ascii="Courier New" w:hAnsi="Courier New" w:cs="Courier New"/>
          <w:bCs/>
          <w:sz w:val="12"/>
          <w:szCs w:val="12"/>
        </w:rPr>
        <w:t>Laurell</w:t>
      </w:r>
      <w:proofErr w:type="spellEnd"/>
      <w:r w:rsidRPr="00223DE9">
        <w:rPr>
          <w:rFonts w:ascii="Courier New" w:hAnsi="Courier New" w:cs="Courier New"/>
          <w:bCs/>
          <w:sz w:val="12"/>
          <w:szCs w:val="12"/>
        </w:rPr>
        <w:t xml:space="preserve"> K. Hamilton                 2003   4.51     1256            3276           </w:t>
      </w:r>
    </w:p>
    <w:p w14:paraId="13C406AD"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9780517118290   Jane </w:t>
      </w:r>
      <w:proofErr w:type="gramStart"/>
      <w:r w:rsidRPr="00223DE9">
        <w:rPr>
          <w:rFonts w:ascii="Courier New" w:hAnsi="Courier New" w:cs="Courier New"/>
          <w:bCs/>
          <w:sz w:val="12"/>
          <w:szCs w:val="12"/>
        </w:rPr>
        <w:t>Austen :</w:t>
      </w:r>
      <w:proofErr w:type="gramEnd"/>
      <w:r w:rsidRPr="00223DE9">
        <w:rPr>
          <w:rFonts w:ascii="Courier New" w:hAnsi="Courier New" w:cs="Courier New"/>
          <w:bCs/>
          <w:sz w:val="12"/>
          <w:szCs w:val="12"/>
        </w:rPr>
        <w:t xml:space="preserve"> the Complete Novels   Jane Austen                         1981   4.55     1103            264            </w:t>
      </w:r>
    </w:p>
    <w:p w14:paraId="6240D630"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9780563388548   THE GOON SHOW                       VÁRIOS AUTORES                      2005   4.50     2               0              </w:t>
      </w:r>
    </w:p>
    <w:p w14:paraId="6C65EA3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9780929524351   History -                           Thucydides                          1989   4.50     34              2              </w:t>
      </w:r>
    </w:p>
    <w:p w14:paraId="1CD84190"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9781883011697   Novels 1957-1962                    William Faulkner                    1999   4.54     1020            72             </w:t>
      </w:r>
    </w:p>
    <w:p w14:paraId="2F5800AA"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9780307290465   The Civil War                       Shelby Foote                               4.53     2934            6406           </w:t>
      </w:r>
    </w:p>
    <w:p w14:paraId="5E1E3AF2"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9780310929550   Zondervan NIV Study Bible           Kenneth L. </w:t>
      </w:r>
      <w:proofErr w:type="spellStart"/>
      <w:proofErr w:type="gramStart"/>
      <w:r w:rsidRPr="00223DE9">
        <w:rPr>
          <w:rFonts w:ascii="Courier New" w:hAnsi="Courier New" w:cs="Courier New"/>
          <w:bCs/>
          <w:sz w:val="12"/>
          <w:szCs w:val="12"/>
        </w:rPr>
        <w:t>Barker;Donald</w:t>
      </w:r>
      <w:proofErr w:type="spellEnd"/>
      <w:proofErr w:type="gramEnd"/>
      <w:r w:rsidRPr="00223DE9">
        <w:rPr>
          <w:rFonts w:ascii="Courier New" w:hAnsi="Courier New" w:cs="Courier New"/>
          <w:bCs/>
          <w:sz w:val="12"/>
          <w:szCs w:val="12"/>
        </w:rPr>
        <w:t xml:space="preserve"> W. Burdick 2002   4.70     2198            4092           </w:t>
      </w:r>
    </w:p>
    <w:p w14:paraId="48C830CD"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9780851621814   The Complete Theory Fun Factory     Katie </w:t>
      </w:r>
      <w:proofErr w:type="spellStart"/>
      <w:proofErr w:type="gramStart"/>
      <w:r w:rsidRPr="00223DE9">
        <w:rPr>
          <w:rFonts w:ascii="Courier New" w:hAnsi="Courier New" w:cs="Courier New"/>
          <w:bCs/>
          <w:sz w:val="12"/>
          <w:szCs w:val="12"/>
        </w:rPr>
        <w:t>Elliott;Ian</w:t>
      </w:r>
      <w:proofErr w:type="spellEnd"/>
      <w:proofErr w:type="gramEnd"/>
      <w:r w:rsidRPr="00223DE9">
        <w:rPr>
          <w:rFonts w:ascii="Courier New" w:hAnsi="Courier New" w:cs="Courier New"/>
          <w:bCs/>
          <w:sz w:val="12"/>
          <w:szCs w:val="12"/>
        </w:rPr>
        <w:t xml:space="preserve"> Martin            1996   5.00     96              1              </w:t>
      </w:r>
    </w:p>
    <w:p w14:paraId="43050EFA"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9780761554912   Lego Star Wars                      Michael </w:t>
      </w:r>
      <w:proofErr w:type="spellStart"/>
      <w:proofErr w:type="gramStart"/>
      <w:r w:rsidRPr="00223DE9">
        <w:rPr>
          <w:rFonts w:ascii="Courier New" w:hAnsi="Courier New" w:cs="Courier New"/>
          <w:bCs/>
          <w:sz w:val="12"/>
          <w:szCs w:val="12"/>
        </w:rPr>
        <w:t>Littlefield;Prima</w:t>
      </w:r>
      <w:proofErr w:type="spellEnd"/>
      <w:proofErr w:type="gramEnd"/>
      <w:r w:rsidRPr="00223DE9">
        <w:rPr>
          <w:rFonts w:ascii="Courier New" w:hAnsi="Courier New" w:cs="Courier New"/>
          <w:bCs/>
          <w:sz w:val="12"/>
          <w:szCs w:val="12"/>
        </w:rPr>
        <w:t xml:space="preserve"> Games     2006   4.62     128             27             </w:t>
      </w:r>
    </w:p>
    <w:p w14:paraId="341C52E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9780751504835   Something Under the Bed is Drooling Bill Watterson                      1988   4.70     127             137            </w:t>
      </w:r>
    </w:p>
    <w:p w14:paraId="3DA45535"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9781563890352   Season of Mists                     Neil </w:t>
      </w:r>
      <w:proofErr w:type="spellStart"/>
      <w:proofErr w:type="gramStart"/>
      <w:r w:rsidRPr="00223DE9">
        <w:rPr>
          <w:rFonts w:ascii="Courier New" w:hAnsi="Courier New" w:cs="Courier New"/>
          <w:bCs/>
          <w:sz w:val="12"/>
          <w:szCs w:val="12"/>
        </w:rPr>
        <w:t>Gaiman;Kelley</w:t>
      </w:r>
      <w:proofErr w:type="spellEnd"/>
      <w:proofErr w:type="gramEnd"/>
      <w:r w:rsidRPr="00223DE9">
        <w:rPr>
          <w:rFonts w:ascii="Courier New" w:hAnsi="Courier New" w:cs="Courier New"/>
          <w:bCs/>
          <w:sz w:val="12"/>
          <w:szCs w:val="12"/>
        </w:rPr>
        <w:t xml:space="preserve"> Jones            1992   4.54     217             49151          </w:t>
      </w:r>
    </w:p>
    <w:p w14:paraId="6465B96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9780143039501   The Complete Novels                 Jane Austen                         2006   4.55     1278            417            </w:t>
      </w:r>
    </w:p>
    <w:p w14:paraId="2D878F5F"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9780517147689   The Complete Novels                 Jane Austen                         1981   4.55     1103            298            </w:t>
      </w:r>
    </w:p>
    <w:p w14:paraId="4494044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9780842386883   Reunion                             Karen </w:t>
      </w:r>
      <w:proofErr w:type="spellStart"/>
      <w:proofErr w:type="gramStart"/>
      <w:r w:rsidRPr="00223DE9">
        <w:rPr>
          <w:rFonts w:ascii="Courier New" w:hAnsi="Courier New" w:cs="Courier New"/>
          <w:bCs/>
          <w:sz w:val="12"/>
          <w:szCs w:val="12"/>
        </w:rPr>
        <w:t>Kingsbury;Gary</w:t>
      </w:r>
      <w:proofErr w:type="spellEnd"/>
      <w:proofErr w:type="gramEnd"/>
      <w:r w:rsidRPr="00223DE9">
        <w:rPr>
          <w:rFonts w:ascii="Courier New" w:hAnsi="Courier New" w:cs="Courier New"/>
          <w:bCs/>
          <w:sz w:val="12"/>
          <w:szCs w:val="12"/>
        </w:rPr>
        <w:t xml:space="preserve"> Smalley        2004   4.50     400             12171          </w:t>
      </w:r>
    </w:p>
    <w:p w14:paraId="7D741C28"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9781421500492   The Art of Howl's Moving Castle     Hayao Miyazaki                      2005   4.51     256             2762           </w:t>
      </w:r>
    </w:p>
    <w:p w14:paraId="6A6935F8"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9780618391028   JRR Tolkien Companion &amp; Guide       Christina </w:t>
      </w:r>
      <w:proofErr w:type="spellStart"/>
      <w:proofErr w:type="gramStart"/>
      <w:r w:rsidRPr="00223DE9">
        <w:rPr>
          <w:rFonts w:ascii="Courier New" w:hAnsi="Courier New" w:cs="Courier New"/>
          <w:bCs/>
          <w:sz w:val="12"/>
          <w:szCs w:val="12"/>
        </w:rPr>
        <w:t>Scull;Wayne</w:t>
      </w:r>
      <w:proofErr w:type="spellEnd"/>
      <w:proofErr w:type="gramEnd"/>
      <w:r w:rsidRPr="00223DE9">
        <w:rPr>
          <w:rFonts w:ascii="Courier New" w:hAnsi="Courier New" w:cs="Courier New"/>
          <w:bCs/>
          <w:sz w:val="12"/>
          <w:szCs w:val="12"/>
        </w:rPr>
        <w:t xml:space="preserve"> G. Hammond    2006   4.53     1002            37             </w:t>
      </w:r>
    </w:p>
    <w:p w14:paraId="61486CA5" w14:textId="77777777" w:rsidR="00223DE9" w:rsidRPr="00223DE9" w:rsidRDefault="00223DE9" w:rsidP="00223DE9">
      <w:pPr>
        <w:rPr>
          <w:rFonts w:ascii="Courier New" w:hAnsi="Courier New" w:cs="Courier New"/>
          <w:bCs/>
          <w:sz w:val="22"/>
          <w:szCs w:val="22"/>
        </w:rPr>
      </w:pPr>
    </w:p>
    <w:p w14:paraId="327CD1F4"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Welcome to the Book Recommendation Engine</w:t>
      </w:r>
    </w:p>
    <w:p w14:paraId="798F5993"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Choose one of below options:</w:t>
      </w:r>
    </w:p>
    <w:p w14:paraId="0B6C57B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1. Find a book with a title</w:t>
      </w:r>
    </w:p>
    <w:p w14:paraId="566EA089"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2. Filter books by a </w:t>
      </w:r>
      <w:proofErr w:type="gramStart"/>
      <w:r w:rsidRPr="00223DE9">
        <w:rPr>
          <w:rFonts w:ascii="Courier New" w:hAnsi="Courier New" w:cs="Courier New"/>
          <w:bCs/>
          <w:sz w:val="22"/>
          <w:szCs w:val="22"/>
        </w:rPr>
        <w:t>certain criteria</w:t>
      </w:r>
      <w:proofErr w:type="gramEnd"/>
    </w:p>
    <w:p w14:paraId="6D118E6B"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Recommend a book </w:t>
      </w:r>
    </w:p>
    <w:p w14:paraId="5591993A"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4. Quit the program</w:t>
      </w:r>
    </w:p>
    <w:p w14:paraId="4DB037BC"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option: </w:t>
      </w:r>
      <w:proofErr w:type="gramStart"/>
      <w:r w:rsidRPr="00223DE9">
        <w:rPr>
          <w:rFonts w:ascii="Courier New" w:hAnsi="Courier New" w:cs="Courier New"/>
          <w:bCs/>
          <w:sz w:val="22"/>
          <w:szCs w:val="22"/>
        </w:rPr>
        <w:t>2</w:t>
      </w:r>
      <w:proofErr w:type="gramEnd"/>
    </w:p>
    <w:p w14:paraId="7C571630" w14:textId="77777777" w:rsidR="00223DE9" w:rsidRPr="00223DE9" w:rsidRDefault="00223DE9" w:rsidP="00223DE9">
      <w:pPr>
        <w:rPr>
          <w:rFonts w:ascii="Courier New" w:hAnsi="Courier New" w:cs="Courier New"/>
          <w:bCs/>
          <w:sz w:val="22"/>
          <w:szCs w:val="22"/>
        </w:rPr>
      </w:pPr>
    </w:p>
    <w:p w14:paraId="33FB290C"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Choose the following </w:t>
      </w:r>
      <w:proofErr w:type="gramStart"/>
      <w:r w:rsidRPr="00223DE9">
        <w:rPr>
          <w:rFonts w:ascii="Courier New" w:hAnsi="Courier New" w:cs="Courier New"/>
          <w:bCs/>
          <w:sz w:val="22"/>
          <w:szCs w:val="22"/>
        </w:rPr>
        <w:t>criteria</w:t>
      </w:r>
      <w:proofErr w:type="gramEnd"/>
    </w:p>
    <w:p w14:paraId="456283B5"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Category</w:t>
      </w:r>
    </w:p>
    <w:p w14:paraId="6F638221"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(5) Year Published</w:t>
      </w:r>
    </w:p>
    <w:p w14:paraId="578421D9"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(6) Average Rating (or higher) </w:t>
      </w:r>
    </w:p>
    <w:p w14:paraId="03137766"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(7) Page Number (within 50 pages) </w:t>
      </w:r>
    </w:p>
    <w:p w14:paraId="1CD8374F"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criteria number: </w:t>
      </w:r>
      <w:proofErr w:type="gramStart"/>
      <w:r w:rsidRPr="00223DE9">
        <w:rPr>
          <w:rFonts w:ascii="Courier New" w:hAnsi="Courier New" w:cs="Courier New"/>
          <w:bCs/>
          <w:sz w:val="22"/>
          <w:szCs w:val="22"/>
        </w:rPr>
        <w:t>5</w:t>
      </w:r>
      <w:proofErr w:type="gramEnd"/>
    </w:p>
    <w:p w14:paraId="2DCE8E78" w14:textId="77777777" w:rsidR="00223DE9" w:rsidRPr="00223DE9" w:rsidRDefault="00223DE9" w:rsidP="00223DE9">
      <w:pPr>
        <w:rPr>
          <w:rFonts w:ascii="Courier New" w:hAnsi="Courier New" w:cs="Courier New"/>
          <w:bCs/>
          <w:sz w:val="22"/>
          <w:szCs w:val="22"/>
        </w:rPr>
      </w:pPr>
    </w:p>
    <w:p w14:paraId="683C67FC"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Enter value: </w:t>
      </w:r>
      <w:proofErr w:type="gramStart"/>
      <w:r w:rsidRPr="00223DE9">
        <w:rPr>
          <w:rFonts w:ascii="Courier New" w:hAnsi="Courier New" w:cs="Courier New"/>
          <w:bCs/>
          <w:sz w:val="22"/>
          <w:szCs w:val="22"/>
        </w:rPr>
        <w:t>2001</w:t>
      </w:r>
      <w:proofErr w:type="gramEnd"/>
    </w:p>
    <w:p w14:paraId="706E18F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ISBN-13         Title                               Authors                             Year   Rating   Number Pages    Number Ratings </w:t>
      </w:r>
    </w:p>
    <w:p w14:paraId="4ABFD30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9780141184890   The </w:t>
      </w:r>
      <w:proofErr w:type="spellStart"/>
      <w:r w:rsidRPr="00223DE9">
        <w:rPr>
          <w:rFonts w:ascii="Courier New" w:hAnsi="Courier New" w:cs="Courier New"/>
          <w:bCs/>
          <w:sz w:val="12"/>
          <w:szCs w:val="12"/>
        </w:rPr>
        <w:t>Subterraneans</w:t>
      </w:r>
      <w:proofErr w:type="spellEnd"/>
      <w:r w:rsidRPr="00223DE9">
        <w:rPr>
          <w:rFonts w:ascii="Courier New" w:hAnsi="Courier New" w:cs="Courier New"/>
          <w:bCs/>
          <w:sz w:val="12"/>
          <w:szCs w:val="12"/>
        </w:rPr>
        <w:t xml:space="preserve">                   Jack Kerouac                        2001   3.68     192             416            </w:t>
      </w:r>
    </w:p>
    <w:p w14:paraId="3C10A384"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9780373195602   If You Don't Know by Now            Teresa Southwick                    2001   3.06     192             6              </w:t>
      </w:r>
    </w:p>
    <w:p w14:paraId="655DDA37"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9780735711020   Homepage Usability                  Jakob </w:t>
      </w:r>
      <w:proofErr w:type="spellStart"/>
      <w:proofErr w:type="gramStart"/>
      <w:r w:rsidRPr="00223DE9">
        <w:rPr>
          <w:rFonts w:ascii="Courier New" w:hAnsi="Courier New" w:cs="Courier New"/>
          <w:bCs/>
          <w:sz w:val="12"/>
          <w:szCs w:val="12"/>
        </w:rPr>
        <w:t>Nielsen;Marie</w:t>
      </w:r>
      <w:proofErr w:type="spellEnd"/>
      <w:proofErr w:type="gramEnd"/>
      <w:r w:rsidRPr="00223DE9">
        <w:rPr>
          <w:rFonts w:ascii="Courier New" w:hAnsi="Courier New" w:cs="Courier New"/>
          <w:bCs/>
          <w:sz w:val="12"/>
          <w:szCs w:val="12"/>
        </w:rPr>
        <w:t xml:space="preserve"> Tahir           2001   3.72     336             333            </w:t>
      </w:r>
    </w:p>
    <w:p w14:paraId="5C8952F6"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9780859653237   Blink-182                           Anne Hoppus                         2001   4.41     112             61             </w:t>
      </w:r>
    </w:p>
    <w:p w14:paraId="1B407F30"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9781582791807   Agnes Grey                          Anne Brontë                         2001   3.68     190             37             </w:t>
      </w:r>
    </w:p>
    <w:p w14:paraId="145C036C"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9781883011932   Collected Stories                   Edith Wharton                       2001   4.30     928             51             </w:t>
      </w:r>
    </w:p>
    <w:p w14:paraId="28FBF57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9781891885266   Eureka Mill                         Ron Rash                            2001   4.22     64              152            </w:t>
      </w:r>
    </w:p>
    <w:p w14:paraId="6503B429"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9781892284891   Guilty </w:t>
      </w:r>
      <w:proofErr w:type="gramStart"/>
      <w:r w:rsidRPr="00223DE9">
        <w:rPr>
          <w:rFonts w:ascii="Courier New" w:hAnsi="Courier New" w:cs="Courier New"/>
          <w:bCs/>
          <w:sz w:val="12"/>
          <w:szCs w:val="12"/>
        </w:rPr>
        <w:t>But</w:t>
      </w:r>
      <w:proofErr w:type="gramEnd"/>
      <w:r w:rsidRPr="00223DE9">
        <w:rPr>
          <w:rFonts w:ascii="Courier New" w:hAnsi="Courier New" w:cs="Courier New"/>
          <w:bCs/>
          <w:sz w:val="12"/>
          <w:szCs w:val="12"/>
        </w:rPr>
        <w:t xml:space="preserve"> Insane                   Poppy Z. </w:t>
      </w:r>
      <w:proofErr w:type="spellStart"/>
      <w:r w:rsidRPr="00223DE9">
        <w:rPr>
          <w:rFonts w:ascii="Courier New" w:hAnsi="Courier New" w:cs="Courier New"/>
          <w:bCs/>
          <w:sz w:val="12"/>
          <w:szCs w:val="12"/>
        </w:rPr>
        <w:t>Brite</w:t>
      </w:r>
      <w:proofErr w:type="spellEnd"/>
      <w:r w:rsidRPr="00223DE9">
        <w:rPr>
          <w:rFonts w:ascii="Courier New" w:hAnsi="Courier New" w:cs="Courier New"/>
          <w:bCs/>
          <w:sz w:val="12"/>
          <w:szCs w:val="12"/>
        </w:rPr>
        <w:t xml:space="preserve">                      2001   3.97     185             118            </w:t>
      </w:r>
    </w:p>
    <w:p w14:paraId="5A23670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9783425040844   In the Country of Last Things       Paul Auster                         2001   3.91     188             6230           </w:t>
      </w:r>
    </w:p>
    <w:p w14:paraId="1B33709A"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9780312266059   The Illustrated Story </w:t>
      </w:r>
      <w:proofErr w:type="gramStart"/>
      <w:r w:rsidRPr="00223DE9">
        <w:rPr>
          <w:rFonts w:ascii="Courier New" w:hAnsi="Courier New" w:cs="Courier New"/>
          <w:bCs/>
          <w:sz w:val="12"/>
          <w:szCs w:val="12"/>
        </w:rPr>
        <w:t>Of</w:t>
      </w:r>
      <w:proofErr w:type="gramEnd"/>
      <w:r w:rsidRPr="00223DE9">
        <w:rPr>
          <w:rFonts w:ascii="Courier New" w:hAnsi="Courier New" w:cs="Courier New"/>
          <w:bCs/>
          <w:sz w:val="12"/>
          <w:szCs w:val="12"/>
        </w:rPr>
        <w:t xml:space="preserve"> O          Pauline </w:t>
      </w:r>
      <w:proofErr w:type="spellStart"/>
      <w:r w:rsidRPr="00223DE9">
        <w:rPr>
          <w:rFonts w:ascii="Courier New" w:hAnsi="Courier New" w:cs="Courier New"/>
          <w:bCs/>
          <w:sz w:val="12"/>
          <w:szCs w:val="12"/>
        </w:rPr>
        <w:t>Reage</w:t>
      </w:r>
      <w:proofErr w:type="spellEnd"/>
      <w:r w:rsidRPr="00223DE9">
        <w:rPr>
          <w:rFonts w:ascii="Courier New" w:hAnsi="Courier New" w:cs="Courier New"/>
          <w:bCs/>
          <w:sz w:val="12"/>
          <w:szCs w:val="12"/>
        </w:rPr>
        <w:t xml:space="preserve">                       2001   4.00     160             25             </w:t>
      </w:r>
    </w:p>
    <w:p w14:paraId="1F73724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9781842122914   Never Call Retreat                  Bruce </w:t>
      </w:r>
      <w:proofErr w:type="spellStart"/>
      <w:proofErr w:type="gramStart"/>
      <w:r w:rsidRPr="00223DE9">
        <w:rPr>
          <w:rFonts w:ascii="Courier New" w:hAnsi="Courier New" w:cs="Courier New"/>
          <w:bCs/>
          <w:sz w:val="12"/>
          <w:szCs w:val="12"/>
        </w:rPr>
        <w:t>Catton;Everette</w:t>
      </w:r>
      <w:proofErr w:type="spellEnd"/>
      <w:proofErr w:type="gramEnd"/>
      <w:r w:rsidRPr="00223DE9">
        <w:rPr>
          <w:rFonts w:ascii="Courier New" w:hAnsi="Courier New" w:cs="Courier New"/>
          <w:bCs/>
          <w:sz w:val="12"/>
          <w:szCs w:val="12"/>
        </w:rPr>
        <w:t xml:space="preserve"> Beach Long    2001   4.33     558             1485           </w:t>
      </w:r>
    </w:p>
    <w:p w14:paraId="2AF2E4D5"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lastRenderedPageBreak/>
        <w:t xml:space="preserve">9780785265436   The Blood of the Moon               George Grant                        2001   3.69     224             70             </w:t>
      </w:r>
    </w:p>
    <w:p w14:paraId="43418237"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9780740720123   Another Day in Paradise             Jim Toomey                          2001   4.34     130             65             </w:t>
      </w:r>
    </w:p>
    <w:p w14:paraId="432D52B8"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9780425182383   Stardust of Yesterday               Lynn Kurland                        2001   4.09     368             3663           </w:t>
      </w:r>
    </w:p>
    <w:p w14:paraId="3CCB3569"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9781886968059   Unspeakable Truths                  Priscilla B. </w:t>
      </w:r>
      <w:proofErr w:type="spellStart"/>
      <w:r w:rsidRPr="00223DE9">
        <w:rPr>
          <w:rFonts w:ascii="Courier New" w:hAnsi="Courier New" w:cs="Courier New"/>
          <w:bCs/>
          <w:sz w:val="12"/>
          <w:szCs w:val="12"/>
        </w:rPr>
        <w:t>Hayner</w:t>
      </w:r>
      <w:proofErr w:type="spellEnd"/>
      <w:r w:rsidRPr="00223DE9">
        <w:rPr>
          <w:rFonts w:ascii="Courier New" w:hAnsi="Courier New" w:cs="Courier New"/>
          <w:bCs/>
          <w:sz w:val="12"/>
          <w:szCs w:val="12"/>
        </w:rPr>
        <w:t xml:space="preserve">                 2001   4.18     226             11             </w:t>
      </w:r>
    </w:p>
    <w:p w14:paraId="5ACCCB7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9781565846715   On the Edge of the New Century      Eric J. </w:t>
      </w:r>
      <w:proofErr w:type="spellStart"/>
      <w:proofErr w:type="gramStart"/>
      <w:r w:rsidRPr="00223DE9">
        <w:rPr>
          <w:rFonts w:ascii="Courier New" w:hAnsi="Courier New" w:cs="Courier New"/>
          <w:bCs/>
          <w:sz w:val="12"/>
          <w:szCs w:val="12"/>
        </w:rPr>
        <w:t>Hobsbawm;Antonio</w:t>
      </w:r>
      <w:proofErr w:type="spellEnd"/>
      <w:proofErr w:type="gramEnd"/>
      <w:r w:rsidRPr="00223DE9">
        <w:rPr>
          <w:rFonts w:ascii="Courier New" w:hAnsi="Courier New" w:cs="Courier New"/>
          <w:bCs/>
          <w:sz w:val="12"/>
          <w:szCs w:val="12"/>
        </w:rPr>
        <w:t xml:space="preserve"> </w:t>
      </w:r>
      <w:proofErr w:type="spellStart"/>
      <w:r w:rsidRPr="00223DE9">
        <w:rPr>
          <w:rFonts w:ascii="Courier New" w:hAnsi="Courier New" w:cs="Courier New"/>
          <w:bCs/>
          <w:sz w:val="12"/>
          <w:szCs w:val="12"/>
        </w:rPr>
        <w:t>Polito</w:t>
      </w:r>
      <w:proofErr w:type="spellEnd"/>
      <w:r w:rsidRPr="00223DE9">
        <w:rPr>
          <w:rFonts w:ascii="Courier New" w:hAnsi="Courier New" w:cs="Courier New"/>
          <w:bCs/>
          <w:sz w:val="12"/>
          <w:szCs w:val="12"/>
        </w:rPr>
        <w:t xml:space="preserve">     2001   3.72     192             80             </w:t>
      </w:r>
    </w:p>
    <w:p w14:paraId="7DA5A722"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9780816638635   Christopher and His Kind            Christopher Isherwood               2001   4.12     352             2182           </w:t>
      </w:r>
    </w:p>
    <w:p w14:paraId="5709B192"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9780330371247   Hot Six                             Janet Evanovich                     2001   4.19     324             300            </w:t>
      </w:r>
    </w:p>
    <w:p w14:paraId="29EE0F5F"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9780007105045   Tree and Leaf                       John Ronald Reuel Tolkien           2001   4.09     176             2245           </w:t>
      </w:r>
    </w:p>
    <w:p w14:paraId="2CD0877B"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9780964326194   The Eye of the I                    David R. Hawkins                    2001   4.38     432             707            </w:t>
      </w:r>
    </w:p>
    <w:p w14:paraId="56EA3699"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9780520231511   Undertaker of the Mind              Jonathan </w:t>
      </w:r>
      <w:proofErr w:type="spellStart"/>
      <w:proofErr w:type="gramStart"/>
      <w:r w:rsidRPr="00223DE9">
        <w:rPr>
          <w:rFonts w:ascii="Courier New" w:hAnsi="Courier New" w:cs="Courier New"/>
          <w:bCs/>
          <w:sz w:val="12"/>
          <w:szCs w:val="12"/>
        </w:rPr>
        <w:t>Andrews;Andrew</w:t>
      </w:r>
      <w:proofErr w:type="spellEnd"/>
      <w:proofErr w:type="gramEnd"/>
      <w:r w:rsidRPr="00223DE9">
        <w:rPr>
          <w:rFonts w:ascii="Courier New" w:hAnsi="Courier New" w:cs="Courier New"/>
          <w:bCs/>
          <w:sz w:val="12"/>
          <w:szCs w:val="12"/>
        </w:rPr>
        <w:t xml:space="preserve"> T. Scull    2001   3.42     386             12             </w:t>
      </w:r>
    </w:p>
    <w:p w14:paraId="723D7F45"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9780141182582   The Collected Dorothy Parker        Dorothy Parker                      2001   4.29     604             1057           </w:t>
      </w:r>
    </w:p>
    <w:p w14:paraId="3C48654A"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9780141311401   Boy                                 Roald Dahl                          2001   4.10     176             42784          </w:t>
      </w:r>
    </w:p>
    <w:p w14:paraId="40629F06"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9780743422000   God Bless You, Dr. Kevorkian        Kurt Vonnegut                       2001   3.84     80              12423          </w:t>
      </w:r>
    </w:p>
    <w:p w14:paraId="227B8C89" w14:textId="77777777" w:rsidR="00223DE9" w:rsidRPr="00223DE9" w:rsidRDefault="00223DE9" w:rsidP="00223DE9">
      <w:pPr>
        <w:rPr>
          <w:rFonts w:ascii="Courier New" w:hAnsi="Courier New" w:cs="Courier New"/>
          <w:bCs/>
          <w:sz w:val="22"/>
          <w:szCs w:val="22"/>
        </w:rPr>
      </w:pPr>
    </w:p>
    <w:p w14:paraId="78CB3810"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Welcome to the Book Recommendation Engine</w:t>
      </w:r>
    </w:p>
    <w:p w14:paraId="2732A4EA"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Choose one of below options:</w:t>
      </w:r>
    </w:p>
    <w:p w14:paraId="5CED7C73"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1. Find a book with a title</w:t>
      </w:r>
    </w:p>
    <w:p w14:paraId="1DCC20A5"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2. Filter books by a </w:t>
      </w:r>
      <w:proofErr w:type="gramStart"/>
      <w:r w:rsidRPr="00223DE9">
        <w:rPr>
          <w:rFonts w:ascii="Courier New" w:hAnsi="Courier New" w:cs="Courier New"/>
          <w:bCs/>
          <w:sz w:val="22"/>
          <w:szCs w:val="22"/>
        </w:rPr>
        <w:t>certain criteria</w:t>
      </w:r>
      <w:proofErr w:type="gramEnd"/>
    </w:p>
    <w:p w14:paraId="3B0D1DC1"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Recommend a book </w:t>
      </w:r>
    </w:p>
    <w:p w14:paraId="013B375B"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4. Quit the program</w:t>
      </w:r>
    </w:p>
    <w:p w14:paraId="57C7410D"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option: </w:t>
      </w:r>
      <w:proofErr w:type="gramStart"/>
      <w:r w:rsidRPr="00223DE9">
        <w:rPr>
          <w:rFonts w:ascii="Courier New" w:hAnsi="Courier New" w:cs="Courier New"/>
          <w:bCs/>
          <w:sz w:val="22"/>
          <w:szCs w:val="22"/>
        </w:rPr>
        <w:t>2</w:t>
      </w:r>
      <w:proofErr w:type="gramEnd"/>
    </w:p>
    <w:p w14:paraId="121762E6" w14:textId="77777777" w:rsidR="00223DE9" w:rsidRPr="00223DE9" w:rsidRDefault="00223DE9" w:rsidP="00223DE9">
      <w:pPr>
        <w:rPr>
          <w:rFonts w:ascii="Courier New" w:hAnsi="Courier New" w:cs="Courier New"/>
          <w:bCs/>
          <w:sz w:val="22"/>
          <w:szCs w:val="22"/>
        </w:rPr>
      </w:pPr>
    </w:p>
    <w:p w14:paraId="2639C1F6"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Choose the following </w:t>
      </w:r>
      <w:proofErr w:type="gramStart"/>
      <w:r w:rsidRPr="00223DE9">
        <w:rPr>
          <w:rFonts w:ascii="Courier New" w:hAnsi="Courier New" w:cs="Courier New"/>
          <w:bCs/>
          <w:sz w:val="22"/>
          <w:szCs w:val="22"/>
        </w:rPr>
        <w:t>criteria</w:t>
      </w:r>
      <w:proofErr w:type="gramEnd"/>
    </w:p>
    <w:p w14:paraId="10D2BAE2"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Category</w:t>
      </w:r>
    </w:p>
    <w:p w14:paraId="7F5832A2"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(5) Year Published</w:t>
      </w:r>
    </w:p>
    <w:p w14:paraId="759B7C71"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(6) Average Rating (or higher) </w:t>
      </w:r>
    </w:p>
    <w:p w14:paraId="6901E42C"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(7) Page Number (within 50 pages) </w:t>
      </w:r>
    </w:p>
    <w:p w14:paraId="089B6632"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Enter criteria number: </w:t>
      </w:r>
      <w:proofErr w:type="gramStart"/>
      <w:r w:rsidRPr="00223DE9">
        <w:rPr>
          <w:rFonts w:ascii="Courier New" w:hAnsi="Courier New" w:cs="Courier New"/>
          <w:bCs/>
          <w:sz w:val="22"/>
          <w:szCs w:val="22"/>
        </w:rPr>
        <w:t>7</w:t>
      </w:r>
      <w:proofErr w:type="gramEnd"/>
    </w:p>
    <w:p w14:paraId="4CAC4974" w14:textId="77777777" w:rsidR="00223DE9" w:rsidRPr="00223DE9" w:rsidRDefault="00223DE9" w:rsidP="00223DE9">
      <w:pPr>
        <w:rPr>
          <w:rFonts w:ascii="Courier New" w:hAnsi="Courier New" w:cs="Courier New"/>
          <w:bCs/>
          <w:sz w:val="22"/>
          <w:szCs w:val="22"/>
        </w:rPr>
      </w:pPr>
    </w:p>
    <w:p w14:paraId="088AD750"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Enter value: </w:t>
      </w:r>
      <w:proofErr w:type="gramStart"/>
      <w:r w:rsidRPr="00223DE9">
        <w:rPr>
          <w:rFonts w:ascii="Courier New" w:hAnsi="Courier New" w:cs="Courier New"/>
          <w:bCs/>
          <w:sz w:val="22"/>
          <w:szCs w:val="22"/>
        </w:rPr>
        <w:t>87</w:t>
      </w:r>
      <w:proofErr w:type="gramEnd"/>
    </w:p>
    <w:p w14:paraId="5172C85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ISBN-13         Title                               Authors                             Year   Rating   Number Pages    Number Ratings </w:t>
      </w:r>
    </w:p>
    <w:p w14:paraId="3B7BA45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9780023513206   Reason in History                   Georg Wilhelm Friedrich Hegel       1953   3.64     95              430            </w:t>
      </w:r>
    </w:p>
    <w:p w14:paraId="115D74E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9780231085076   Discovering Plato                   Alexandre </w:t>
      </w:r>
      <w:proofErr w:type="spellStart"/>
      <w:r w:rsidRPr="00223DE9">
        <w:rPr>
          <w:rFonts w:ascii="Courier New" w:hAnsi="Courier New" w:cs="Courier New"/>
          <w:bCs/>
          <w:sz w:val="12"/>
          <w:szCs w:val="12"/>
        </w:rPr>
        <w:t>Koyre</w:t>
      </w:r>
      <w:proofErr w:type="spellEnd"/>
      <w:r w:rsidRPr="00223DE9">
        <w:rPr>
          <w:rFonts w:ascii="Courier New" w:hAnsi="Courier New" w:cs="Courier New"/>
          <w:bCs/>
          <w:sz w:val="12"/>
          <w:szCs w:val="12"/>
        </w:rPr>
        <w:t xml:space="preserve">                     1960   3.26     118             7              </w:t>
      </w:r>
    </w:p>
    <w:p w14:paraId="495B8C94"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9780500130377   Jean-Jacques Rousseau and His World Sir Gavin De Beer                   1972   3.20     128             0              </w:t>
      </w:r>
    </w:p>
    <w:p w14:paraId="582CD37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9780553142167   The Greatest Salesman in the </w:t>
      </w:r>
      <w:proofErr w:type="gramStart"/>
      <w:r w:rsidRPr="00223DE9">
        <w:rPr>
          <w:rFonts w:ascii="Courier New" w:hAnsi="Courier New" w:cs="Courier New"/>
          <w:bCs/>
          <w:sz w:val="12"/>
          <w:szCs w:val="12"/>
        </w:rPr>
        <w:t xml:space="preserve">World  </w:t>
      </w:r>
      <w:proofErr w:type="spellStart"/>
      <w:r w:rsidRPr="00223DE9">
        <w:rPr>
          <w:rFonts w:ascii="Courier New" w:hAnsi="Courier New" w:cs="Courier New"/>
          <w:bCs/>
          <w:sz w:val="12"/>
          <w:szCs w:val="12"/>
        </w:rPr>
        <w:t>Og</w:t>
      </w:r>
      <w:proofErr w:type="spellEnd"/>
      <w:proofErr w:type="gramEnd"/>
      <w:r w:rsidRPr="00223DE9">
        <w:rPr>
          <w:rFonts w:ascii="Courier New" w:hAnsi="Courier New" w:cs="Courier New"/>
          <w:bCs/>
          <w:sz w:val="12"/>
          <w:szCs w:val="12"/>
        </w:rPr>
        <w:t xml:space="preserve"> </w:t>
      </w:r>
      <w:proofErr w:type="spellStart"/>
      <w:r w:rsidRPr="00223DE9">
        <w:rPr>
          <w:rFonts w:ascii="Courier New" w:hAnsi="Courier New" w:cs="Courier New"/>
          <w:bCs/>
          <w:sz w:val="12"/>
          <w:szCs w:val="12"/>
        </w:rPr>
        <w:t>Mandino</w:t>
      </w:r>
      <w:proofErr w:type="spellEnd"/>
      <w:r w:rsidRPr="00223DE9">
        <w:rPr>
          <w:rFonts w:ascii="Courier New" w:hAnsi="Courier New" w:cs="Courier New"/>
          <w:bCs/>
          <w:sz w:val="12"/>
          <w:szCs w:val="12"/>
        </w:rPr>
        <w:t xml:space="preserve">                          1974   4.20     111             6              </w:t>
      </w:r>
    </w:p>
    <w:p w14:paraId="4ABA7EC9"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9780573605734   Breakfast of Champions                                                  1984   4.00     106             15             </w:t>
      </w:r>
    </w:p>
    <w:p w14:paraId="6F9EC214"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9780573612251   Medea                               Robinson Jeffers                    1976   4.20     130             99             </w:t>
      </w:r>
    </w:p>
    <w:p w14:paraId="38886A09"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9780590326292   Trapped!                            Arthur Roth                         1983   3.71     119             86             </w:t>
      </w:r>
    </w:p>
    <w:p w14:paraId="64589CFB"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9780751363784   The Three Musketeers                                                    2000   4.07     64              56             </w:t>
      </w:r>
    </w:p>
    <w:p w14:paraId="368B2E7D"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9780806501901   The Broken Wings                    Kahlil Gibran                       1989   3.92     132             6175           </w:t>
      </w:r>
    </w:p>
    <w:p w14:paraId="14833B11"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9780806509020   Existentialism and Human Emotions   Jean-Paul Sartre                    1985   3.84     96              4090           </w:t>
      </w:r>
    </w:p>
    <w:p w14:paraId="097DC3DC"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9780859653237   Blink-182                           Anne Hoppus                         2001   4.41     112             61             </w:t>
      </w:r>
    </w:p>
    <w:p w14:paraId="38CF89B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9780895591326   Billy Budd                          Herman Melville                     1978   3.11     106             64             </w:t>
      </w:r>
    </w:p>
    <w:p w14:paraId="0CE4080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9780910457385   The Alienist                        Machado de Assis                    1998   4.05     58              10             </w:t>
      </w:r>
    </w:p>
    <w:p w14:paraId="2315C63F"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9780940244566   Isle of </w:t>
      </w:r>
      <w:proofErr w:type="spellStart"/>
      <w:r w:rsidRPr="00223DE9">
        <w:rPr>
          <w:rFonts w:ascii="Courier New" w:hAnsi="Courier New" w:cs="Courier New"/>
          <w:bCs/>
          <w:sz w:val="12"/>
          <w:szCs w:val="12"/>
        </w:rPr>
        <w:t>Darksmoke</w:t>
      </w:r>
      <w:proofErr w:type="spellEnd"/>
      <w:r w:rsidRPr="00223DE9">
        <w:rPr>
          <w:rFonts w:ascii="Courier New" w:hAnsi="Courier New" w:cs="Courier New"/>
          <w:bCs/>
          <w:sz w:val="12"/>
          <w:szCs w:val="12"/>
        </w:rPr>
        <w:t xml:space="preserve">                   Larry </w:t>
      </w:r>
      <w:proofErr w:type="spellStart"/>
      <w:r w:rsidRPr="00223DE9">
        <w:rPr>
          <w:rFonts w:ascii="Courier New" w:hAnsi="Courier New" w:cs="Courier New"/>
          <w:bCs/>
          <w:sz w:val="12"/>
          <w:szCs w:val="12"/>
        </w:rPr>
        <w:t>DiTillio</w:t>
      </w:r>
      <w:proofErr w:type="spellEnd"/>
      <w:r w:rsidRPr="00223DE9">
        <w:rPr>
          <w:rFonts w:ascii="Courier New" w:hAnsi="Courier New" w:cs="Courier New"/>
          <w:bCs/>
          <w:sz w:val="12"/>
          <w:szCs w:val="12"/>
        </w:rPr>
        <w:t xml:space="preserve">                      1984   2.00     55              1              </w:t>
      </w:r>
    </w:p>
    <w:p w14:paraId="15632B77"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9780962247729   PS I Love You Baby Collection       Lynda </w:t>
      </w:r>
      <w:proofErr w:type="spellStart"/>
      <w:proofErr w:type="gramStart"/>
      <w:r w:rsidRPr="00223DE9">
        <w:rPr>
          <w:rFonts w:ascii="Courier New" w:hAnsi="Courier New" w:cs="Courier New"/>
          <w:bCs/>
          <w:sz w:val="12"/>
          <w:szCs w:val="12"/>
        </w:rPr>
        <w:t>Milligan;Nancy</w:t>
      </w:r>
      <w:proofErr w:type="spellEnd"/>
      <w:proofErr w:type="gramEnd"/>
      <w:r w:rsidRPr="00223DE9">
        <w:rPr>
          <w:rFonts w:ascii="Courier New" w:hAnsi="Courier New" w:cs="Courier New"/>
          <w:bCs/>
          <w:sz w:val="12"/>
          <w:szCs w:val="12"/>
        </w:rPr>
        <w:t xml:space="preserve"> Smith          1990   4.33     79              6              </w:t>
      </w:r>
    </w:p>
    <w:p w14:paraId="18874023"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9780974559308   Creating Contagious Leadership      John Hersey                         2003   3.00     128             2              </w:t>
      </w:r>
    </w:p>
    <w:p w14:paraId="17B43245"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9781401359294   Leadership through the ages         Rudolph W. Giuliani                 2003   3.95     115             14             </w:t>
      </w:r>
    </w:p>
    <w:p w14:paraId="76F93357"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9781406503432   Flatland                            Edwin Abbott </w:t>
      </w:r>
      <w:proofErr w:type="spellStart"/>
      <w:r w:rsidRPr="00223DE9">
        <w:rPr>
          <w:rFonts w:ascii="Courier New" w:hAnsi="Courier New" w:cs="Courier New"/>
          <w:bCs/>
          <w:sz w:val="12"/>
          <w:szCs w:val="12"/>
        </w:rPr>
        <w:t>Abbott</w:t>
      </w:r>
      <w:proofErr w:type="spellEnd"/>
      <w:r w:rsidRPr="00223DE9">
        <w:rPr>
          <w:rFonts w:ascii="Courier New" w:hAnsi="Courier New" w:cs="Courier New"/>
          <w:bCs/>
          <w:sz w:val="12"/>
          <w:szCs w:val="12"/>
        </w:rPr>
        <w:t xml:space="preserve">                 2006   3.82     100             10             </w:t>
      </w:r>
    </w:p>
    <w:p w14:paraId="51338C3D"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9781406914832   A Doll's House                      Henrik Ibsen                        2007   3.71     122             80050          </w:t>
      </w:r>
    </w:p>
    <w:p w14:paraId="4197CEE9"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9781559362108   A Tempest                           </w:t>
      </w:r>
      <w:proofErr w:type="spellStart"/>
      <w:r w:rsidRPr="00223DE9">
        <w:rPr>
          <w:rFonts w:ascii="Courier New" w:hAnsi="Courier New" w:cs="Courier New"/>
          <w:bCs/>
          <w:sz w:val="12"/>
          <w:szCs w:val="12"/>
        </w:rPr>
        <w:t>Aimé</w:t>
      </w:r>
      <w:proofErr w:type="spellEnd"/>
      <w:r w:rsidRPr="00223DE9">
        <w:rPr>
          <w:rFonts w:ascii="Courier New" w:hAnsi="Courier New" w:cs="Courier New"/>
          <w:bCs/>
          <w:sz w:val="12"/>
          <w:szCs w:val="12"/>
        </w:rPr>
        <w:t xml:space="preserve"> </w:t>
      </w:r>
      <w:proofErr w:type="spellStart"/>
      <w:proofErr w:type="gramStart"/>
      <w:r w:rsidRPr="00223DE9">
        <w:rPr>
          <w:rFonts w:ascii="Courier New" w:hAnsi="Courier New" w:cs="Courier New"/>
          <w:bCs/>
          <w:sz w:val="12"/>
          <w:szCs w:val="12"/>
        </w:rPr>
        <w:t>Césaire;Richard</w:t>
      </w:r>
      <w:proofErr w:type="spellEnd"/>
      <w:proofErr w:type="gramEnd"/>
      <w:r w:rsidRPr="00223DE9">
        <w:rPr>
          <w:rFonts w:ascii="Courier New" w:hAnsi="Courier New" w:cs="Courier New"/>
          <w:bCs/>
          <w:sz w:val="12"/>
          <w:szCs w:val="12"/>
        </w:rPr>
        <w:t xml:space="preserve"> Miller         2002   3.55     69              1309           </w:t>
      </w:r>
    </w:p>
    <w:p w14:paraId="77E996CF"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9781587670138   Cast in Dark Waters                 Edward </w:t>
      </w:r>
      <w:proofErr w:type="spellStart"/>
      <w:proofErr w:type="gramStart"/>
      <w:r w:rsidRPr="00223DE9">
        <w:rPr>
          <w:rFonts w:ascii="Courier New" w:hAnsi="Courier New" w:cs="Courier New"/>
          <w:bCs/>
          <w:sz w:val="12"/>
          <w:szCs w:val="12"/>
        </w:rPr>
        <w:t>Gorman;Tom</w:t>
      </w:r>
      <w:proofErr w:type="spellEnd"/>
      <w:proofErr w:type="gramEnd"/>
      <w:r w:rsidRPr="00223DE9">
        <w:rPr>
          <w:rFonts w:ascii="Courier New" w:hAnsi="Courier New" w:cs="Courier New"/>
          <w:bCs/>
          <w:sz w:val="12"/>
          <w:szCs w:val="12"/>
        </w:rPr>
        <w:t xml:space="preserve"> </w:t>
      </w:r>
      <w:proofErr w:type="spellStart"/>
      <w:r w:rsidRPr="00223DE9">
        <w:rPr>
          <w:rFonts w:ascii="Courier New" w:hAnsi="Courier New" w:cs="Courier New"/>
          <w:bCs/>
          <w:sz w:val="12"/>
          <w:szCs w:val="12"/>
        </w:rPr>
        <w:t>Piccirilli</w:t>
      </w:r>
      <w:proofErr w:type="spellEnd"/>
      <w:r w:rsidRPr="00223DE9">
        <w:rPr>
          <w:rFonts w:ascii="Courier New" w:hAnsi="Courier New" w:cs="Courier New"/>
          <w:bCs/>
          <w:sz w:val="12"/>
          <w:szCs w:val="12"/>
        </w:rPr>
        <w:t xml:space="preserve">        2002   3.31     100             26             </w:t>
      </w:r>
    </w:p>
    <w:p w14:paraId="574B7F0E" w14:textId="77777777" w:rsidR="00223DE9" w:rsidRPr="00223DE9" w:rsidRDefault="00223DE9" w:rsidP="00223DE9">
      <w:pPr>
        <w:rPr>
          <w:rFonts w:ascii="Courier New" w:hAnsi="Courier New" w:cs="Courier New"/>
          <w:bCs/>
          <w:sz w:val="12"/>
          <w:szCs w:val="12"/>
        </w:rPr>
      </w:pPr>
      <w:r w:rsidRPr="00223DE9">
        <w:rPr>
          <w:rFonts w:ascii="Courier New" w:hAnsi="Courier New" w:cs="Courier New"/>
          <w:bCs/>
          <w:sz w:val="12"/>
          <w:szCs w:val="12"/>
        </w:rPr>
        <w:t xml:space="preserve">9781588467980   Monte Cooks Years Best D20 04       Monte Cook                          2005   4.20     96              5              </w:t>
      </w:r>
    </w:p>
    <w:p w14:paraId="06561FAB"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12"/>
          <w:szCs w:val="12"/>
        </w:rPr>
        <w:t xml:space="preserve">9781887953795   Legend of the Five Rings            </w:t>
      </w:r>
      <w:proofErr w:type="spellStart"/>
      <w:r w:rsidRPr="00223DE9">
        <w:rPr>
          <w:rFonts w:ascii="Courier New" w:hAnsi="Courier New" w:cs="Courier New"/>
          <w:bCs/>
          <w:sz w:val="12"/>
          <w:szCs w:val="12"/>
        </w:rPr>
        <w:t>Aeg</w:t>
      </w:r>
      <w:proofErr w:type="spellEnd"/>
      <w:r w:rsidRPr="00223DE9">
        <w:rPr>
          <w:rFonts w:ascii="Courier New" w:hAnsi="Courier New" w:cs="Courier New"/>
          <w:bCs/>
          <w:sz w:val="22"/>
          <w:szCs w:val="22"/>
        </w:rPr>
        <w:t xml:space="preserve">                                 2003   3.68     96              44             </w:t>
      </w:r>
    </w:p>
    <w:p w14:paraId="3109A5F5" w14:textId="77777777" w:rsidR="00223DE9" w:rsidRPr="00223DE9" w:rsidRDefault="00223DE9" w:rsidP="00223DE9">
      <w:pPr>
        <w:rPr>
          <w:rFonts w:ascii="Courier New" w:hAnsi="Courier New" w:cs="Courier New"/>
          <w:bCs/>
          <w:sz w:val="22"/>
          <w:szCs w:val="22"/>
        </w:rPr>
      </w:pPr>
    </w:p>
    <w:p w14:paraId="5A3082BE"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Welcome to the Book Recommendation Engine</w:t>
      </w:r>
    </w:p>
    <w:p w14:paraId="12148B98"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Choose one of below options:</w:t>
      </w:r>
    </w:p>
    <w:p w14:paraId="393BEE28"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1. Find a book with a title</w:t>
      </w:r>
    </w:p>
    <w:p w14:paraId="4B2C4740"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2. Filter books by a </w:t>
      </w:r>
      <w:proofErr w:type="gramStart"/>
      <w:r w:rsidRPr="00223DE9">
        <w:rPr>
          <w:rFonts w:ascii="Courier New" w:hAnsi="Courier New" w:cs="Courier New"/>
          <w:bCs/>
          <w:sz w:val="22"/>
          <w:szCs w:val="22"/>
        </w:rPr>
        <w:t>certain criteria</w:t>
      </w:r>
      <w:proofErr w:type="gramEnd"/>
    </w:p>
    <w:p w14:paraId="7CB65077"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3. Recommend a book </w:t>
      </w:r>
    </w:p>
    <w:p w14:paraId="7939ECD9" w14:textId="77777777" w:rsidR="00223DE9" w:rsidRPr="00223DE9" w:rsidRDefault="00223DE9" w:rsidP="00223DE9">
      <w:pPr>
        <w:rPr>
          <w:rFonts w:ascii="Courier New" w:hAnsi="Courier New" w:cs="Courier New"/>
          <w:bCs/>
          <w:sz w:val="22"/>
          <w:szCs w:val="22"/>
        </w:rPr>
      </w:pPr>
      <w:r w:rsidRPr="00223DE9">
        <w:rPr>
          <w:rFonts w:ascii="Courier New" w:hAnsi="Courier New" w:cs="Courier New"/>
          <w:bCs/>
          <w:sz w:val="22"/>
          <w:szCs w:val="22"/>
        </w:rPr>
        <w:t xml:space="preserve">        4. Quit the program</w:t>
      </w:r>
    </w:p>
    <w:p w14:paraId="360ED8FB" w14:textId="3E403858" w:rsidR="00913411" w:rsidRDefault="00223DE9" w:rsidP="00223DE9">
      <w:pPr>
        <w:rPr>
          <w:b/>
        </w:rPr>
      </w:pPr>
      <w:r w:rsidRPr="00223DE9">
        <w:rPr>
          <w:rFonts w:ascii="Courier New" w:hAnsi="Courier New" w:cs="Courier New"/>
          <w:bCs/>
          <w:sz w:val="22"/>
          <w:szCs w:val="22"/>
        </w:rPr>
        <w:t xml:space="preserve">        Enter option: </w:t>
      </w:r>
      <w:proofErr w:type="gramStart"/>
      <w:r w:rsidRPr="00223DE9">
        <w:rPr>
          <w:rFonts w:ascii="Courier New" w:hAnsi="Courier New" w:cs="Courier New"/>
          <w:bCs/>
          <w:sz w:val="22"/>
          <w:szCs w:val="22"/>
        </w:rPr>
        <w:t>4</w:t>
      </w:r>
      <w:proofErr w:type="gramEnd"/>
    </w:p>
    <w:p w14:paraId="24031F9E" w14:textId="775A64F1" w:rsidR="00913411" w:rsidRDefault="00913411" w:rsidP="00913411">
      <w:pPr>
        <w:rPr>
          <w:b/>
        </w:rPr>
      </w:pPr>
      <w:r>
        <w:rPr>
          <w:b/>
        </w:rPr>
        <w:t>Test 4</w:t>
      </w:r>
    </w:p>
    <w:p w14:paraId="55C2349A"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file name: </w:t>
      </w:r>
      <w:proofErr w:type="gramStart"/>
      <w:r w:rsidRPr="00E522B5">
        <w:rPr>
          <w:rFonts w:ascii="Courier New" w:hAnsi="Courier New" w:cs="Courier New"/>
          <w:bCs/>
          <w:sz w:val="22"/>
          <w:szCs w:val="22"/>
        </w:rPr>
        <w:t>books.csv</w:t>
      </w:r>
      <w:proofErr w:type="gramEnd"/>
    </w:p>
    <w:p w14:paraId="1668E75E" w14:textId="77777777" w:rsidR="00E522B5" w:rsidRPr="00E522B5" w:rsidRDefault="00E522B5" w:rsidP="00E522B5">
      <w:pPr>
        <w:rPr>
          <w:rFonts w:ascii="Courier New" w:hAnsi="Courier New" w:cs="Courier New"/>
          <w:bCs/>
          <w:sz w:val="22"/>
          <w:szCs w:val="22"/>
        </w:rPr>
      </w:pPr>
    </w:p>
    <w:p w14:paraId="5180B872"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Welcome to the Book Recommendation Engine</w:t>
      </w:r>
    </w:p>
    <w:p w14:paraId="5230C933"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lastRenderedPageBreak/>
        <w:t xml:space="preserve">        Choose one of below options:</w:t>
      </w:r>
    </w:p>
    <w:p w14:paraId="34A396EC"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1. Find a book with a title</w:t>
      </w:r>
    </w:p>
    <w:p w14:paraId="02E1BD12"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2. Filter books by a </w:t>
      </w:r>
      <w:proofErr w:type="gramStart"/>
      <w:r w:rsidRPr="00E522B5">
        <w:rPr>
          <w:rFonts w:ascii="Courier New" w:hAnsi="Courier New" w:cs="Courier New"/>
          <w:bCs/>
          <w:sz w:val="22"/>
          <w:szCs w:val="22"/>
        </w:rPr>
        <w:t>certain criteria</w:t>
      </w:r>
      <w:proofErr w:type="gramEnd"/>
    </w:p>
    <w:p w14:paraId="291F0D25"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3. Recommend a book </w:t>
      </w:r>
    </w:p>
    <w:p w14:paraId="2748015D"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4. Quit the program</w:t>
      </w:r>
    </w:p>
    <w:p w14:paraId="10690AC1"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Enter option: </w:t>
      </w:r>
      <w:proofErr w:type="gramStart"/>
      <w:r w:rsidRPr="00E522B5">
        <w:rPr>
          <w:rFonts w:ascii="Courier New" w:hAnsi="Courier New" w:cs="Courier New"/>
          <w:bCs/>
          <w:sz w:val="22"/>
          <w:szCs w:val="22"/>
        </w:rPr>
        <w:t>3</w:t>
      </w:r>
      <w:proofErr w:type="gramEnd"/>
    </w:p>
    <w:p w14:paraId="28CE49E8" w14:textId="77777777" w:rsidR="00E522B5" w:rsidRPr="00E522B5" w:rsidRDefault="00E522B5" w:rsidP="00E522B5">
      <w:pPr>
        <w:rPr>
          <w:rFonts w:ascii="Courier New" w:hAnsi="Courier New" w:cs="Courier New"/>
          <w:bCs/>
          <w:sz w:val="22"/>
          <w:szCs w:val="22"/>
        </w:rPr>
      </w:pPr>
    </w:p>
    <w:p w14:paraId="0CF6212D"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the desired category: </w:t>
      </w:r>
      <w:proofErr w:type="gramStart"/>
      <w:r w:rsidRPr="00E522B5">
        <w:rPr>
          <w:rFonts w:ascii="Courier New" w:hAnsi="Courier New" w:cs="Courier New"/>
          <w:bCs/>
          <w:sz w:val="22"/>
          <w:szCs w:val="22"/>
        </w:rPr>
        <w:t>fiction</w:t>
      </w:r>
      <w:proofErr w:type="gramEnd"/>
    </w:p>
    <w:p w14:paraId="5963714B" w14:textId="77777777" w:rsidR="00E522B5" w:rsidRPr="00E522B5" w:rsidRDefault="00E522B5" w:rsidP="00E522B5">
      <w:pPr>
        <w:rPr>
          <w:rFonts w:ascii="Courier New" w:hAnsi="Courier New" w:cs="Courier New"/>
          <w:bCs/>
          <w:sz w:val="22"/>
          <w:szCs w:val="22"/>
        </w:rPr>
      </w:pPr>
    </w:p>
    <w:p w14:paraId="56FE420E"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the desired rating: </w:t>
      </w:r>
      <w:proofErr w:type="gramStart"/>
      <w:r w:rsidRPr="00E522B5">
        <w:rPr>
          <w:rFonts w:ascii="Courier New" w:hAnsi="Courier New" w:cs="Courier New"/>
          <w:bCs/>
          <w:sz w:val="22"/>
          <w:szCs w:val="22"/>
        </w:rPr>
        <w:t>2.00</w:t>
      </w:r>
      <w:proofErr w:type="gramEnd"/>
    </w:p>
    <w:p w14:paraId="7338FDEE" w14:textId="77777777" w:rsidR="00E522B5" w:rsidRPr="00E522B5" w:rsidRDefault="00E522B5" w:rsidP="00E522B5">
      <w:pPr>
        <w:rPr>
          <w:rFonts w:ascii="Courier New" w:hAnsi="Courier New" w:cs="Courier New"/>
          <w:bCs/>
          <w:sz w:val="22"/>
          <w:szCs w:val="22"/>
        </w:rPr>
      </w:pPr>
    </w:p>
    <w:p w14:paraId="6C729469"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the desired page number: </w:t>
      </w:r>
      <w:proofErr w:type="gramStart"/>
      <w:r w:rsidRPr="00E522B5">
        <w:rPr>
          <w:rFonts w:ascii="Courier New" w:hAnsi="Courier New" w:cs="Courier New"/>
          <w:bCs/>
          <w:sz w:val="22"/>
          <w:szCs w:val="22"/>
        </w:rPr>
        <w:t>200</w:t>
      </w:r>
      <w:proofErr w:type="gramEnd"/>
    </w:p>
    <w:p w14:paraId="02B47137" w14:textId="77777777" w:rsidR="00E522B5" w:rsidRPr="00E522B5" w:rsidRDefault="00E522B5" w:rsidP="00E522B5">
      <w:pPr>
        <w:rPr>
          <w:rFonts w:ascii="Courier New" w:hAnsi="Courier New" w:cs="Courier New"/>
          <w:bCs/>
          <w:sz w:val="22"/>
          <w:szCs w:val="22"/>
        </w:rPr>
      </w:pPr>
    </w:p>
    <w:p w14:paraId="5F680233"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1 for A-Z sorting, and 2 for Z-A sorting: </w:t>
      </w:r>
      <w:proofErr w:type="gramStart"/>
      <w:r w:rsidRPr="00E522B5">
        <w:rPr>
          <w:rFonts w:ascii="Courier New" w:hAnsi="Courier New" w:cs="Courier New"/>
          <w:bCs/>
          <w:sz w:val="22"/>
          <w:szCs w:val="22"/>
        </w:rPr>
        <w:t>1</w:t>
      </w:r>
      <w:proofErr w:type="gramEnd"/>
    </w:p>
    <w:p w14:paraId="342959B6" w14:textId="77777777" w:rsidR="00E522B5" w:rsidRPr="00E522B5" w:rsidRDefault="00E522B5" w:rsidP="00E522B5">
      <w:pPr>
        <w:rPr>
          <w:rFonts w:ascii="Courier New" w:hAnsi="Courier New" w:cs="Courier New"/>
          <w:bCs/>
          <w:sz w:val="22"/>
          <w:szCs w:val="22"/>
        </w:rPr>
      </w:pPr>
    </w:p>
    <w:p w14:paraId="31637D46"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keywords (space separated): happy </w:t>
      </w:r>
      <w:proofErr w:type="gramStart"/>
      <w:r w:rsidRPr="00E522B5">
        <w:rPr>
          <w:rFonts w:ascii="Courier New" w:hAnsi="Courier New" w:cs="Courier New"/>
          <w:bCs/>
          <w:sz w:val="22"/>
          <w:szCs w:val="22"/>
        </w:rPr>
        <w:t>life</w:t>
      </w:r>
      <w:proofErr w:type="gramEnd"/>
    </w:p>
    <w:p w14:paraId="50C9BE52"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ISBN-13         Title                               Authors                             Year   Rating   Number Pages    Number Ratings </w:t>
      </w:r>
    </w:p>
    <w:p w14:paraId="66972C19"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9780060887964   The Alchemist - Gift Edition        Paulo Coelho                        2006   3.85     192             814            </w:t>
      </w:r>
    </w:p>
    <w:p w14:paraId="5083B2E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9780061122415   The Alchemist                       Paulo Coelho                        2006   3.85     197             1592632        </w:t>
      </w:r>
    </w:p>
    <w:p w14:paraId="6772BFAC"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9781852426743   Of Tender Sin                       David </w:t>
      </w:r>
      <w:proofErr w:type="spellStart"/>
      <w:r w:rsidRPr="00E522B5">
        <w:rPr>
          <w:rFonts w:ascii="Courier New" w:hAnsi="Courier New" w:cs="Courier New"/>
          <w:bCs/>
          <w:sz w:val="10"/>
          <w:szCs w:val="10"/>
        </w:rPr>
        <w:t>Goodis</w:t>
      </w:r>
      <w:proofErr w:type="spellEnd"/>
      <w:r w:rsidRPr="00E522B5">
        <w:rPr>
          <w:rFonts w:ascii="Courier New" w:hAnsi="Courier New" w:cs="Courier New"/>
          <w:bCs/>
          <w:sz w:val="10"/>
          <w:szCs w:val="10"/>
        </w:rPr>
        <w:t xml:space="preserve">                        1952   3.69     181             143            </w:t>
      </w:r>
    </w:p>
    <w:p w14:paraId="38302A70"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9780062513342   The Valkyries                       Paulo Coelho                        1996   3.31     212             696            </w:t>
      </w:r>
    </w:p>
    <w:p w14:paraId="2AD8D551"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9780002005883   Gilead                              Marilynne Robinson                  2004   3.85     247             361            </w:t>
      </w:r>
    </w:p>
    <w:p w14:paraId="5B7C5AF7"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9780374500528   </w:t>
      </w:r>
      <w:proofErr w:type="spellStart"/>
      <w:r w:rsidRPr="00E522B5">
        <w:rPr>
          <w:rFonts w:ascii="Courier New" w:hAnsi="Courier New" w:cs="Courier New"/>
          <w:bCs/>
          <w:sz w:val="10"/>
          <w:szCs w:val="10"/>
        </w:rPr>
        <w:t>Gimpel</w:t>
      </w:r>
      <w:proofErr w:type="spellEnd"/>
      <w:r w:rsidRPr="00E522B5">
        <w:rPr>
          <w:rFonts w:ascii="Courier New" w:hAnsi="Courier New" w:cs="Courier New"/>
          <w:bCs/>
          <w:sz w:val="10"/>
          <w:szCs w:val="10"/>
        </w:rPr>
        <w:t xml:space="preserve"> the Fool and Other Stories   Isaac </w:t>
      </w:r>
      <w:proofErr w:type="spellStart"/>
      <w:r w:rsidRPr="00E522B5">
        <w:rPr>
          <w:rFonts w:ascii="Courier New" w:hAnsi="Courier New" w:cs="Courier New"/>
          <w:bCs/>
          <w:sz w:val="10"/>
          <w:szCs w:val="10"/>
        </w:rPr>
        <w:t>Bashevis</w:t>
      </w:r>
      <w:proofErr w:type="spellEnd"/>
      <w:r w:rsidRPr="00E522B5">
        <w:rPr>
          <w:rFonts w:ascii="Courier New" w:hAnsi="Courier New" w:cs="Courier New"/>
          <w:bCs/>
          <w:sz w:val="10"/>
          <w:szCs w:val="10"/>
        </w:rPr>
        <w:t xml:space="preserve"> Singer               1988   4.16     205             36             </w:t>
      </w:r>
    </w:p>
    <w:p w14:paraId="4CBAAE11"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9780679744474   Written on the Body                 Jeanette Winterson                  1994   4.07     192             20182          </w:t>
      </w:r>
    </w:p>
    <w:p w14:paraId="30B4911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9780060527990   The Devil and Miss </w:t>
      </w:r>
      <w:proofErr w:type="spellStart"/>
      <w:r w:rsidRPr="00E522B5">
        <w:rPr>
          <w:rFonts w:ascii="Courier New" w:hAnsi="Courier New" w:cs="Courier New"/>
          <w:bCs/>
          <w:sz w:val="10"/>
          <w:szCs w:val="10"/>
        </w:rPr>
        <w:t>Prym</w:t>
      </w:r>
      <w:proofErr w:type="spellEnd"/>
      <w:r w:rsidRPr="00E522B5">
        <w:rPr>
          <w:rFonts w:ascii="Courier New" w:hAnsi="Courier New" w:cs="Courier New"/>
          <w:bCs/>
          <w:sz w:val="10"/>
          <w:szCs w:val="10"/>
        </w:rPr>
        <w:t xml:space="preserve">             Paulo Coelho                        2006   3.60     205             46113          </w:t>
      </w:r>
    </w:p>
    <w:p w14:paraId="1A2E6A02"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9780765351548   Debt of Bones                       Terry </w:t>
      </w:r>
      <w:proofErr w:type="spellStart"/>
      <w:r w:rsidRPr="00E522B5">
        <w:rPr>
          <w:rFonts w:ascii="Courier New" w:hAnsi="Courier New" w:cs="Courier New"/>
          <w:bCs/>
          <w:sz w:val="10"/>
          <w:szCs w:val="10"/>
        </w:rPr>
        <w:t>Goodkind</w:t>
      </w:r>
      <w:proofErr w:type="spellEnd"/>
      <w:r w:rsidRPr="00E522B5">
        <w:rPr>
          <w:rFonts w:ascii="Courier New" w:hAnsi="Courier New" w:cs="Courier New"/>
          <w:bCs/>
          <w:sz w:val="10"/>
          <w:szCs w:val="10"/>
        </w:rPr>
        <w:t xml:space="preserve">                      2004   3.86     160             25701          </w:t>
      </w:r>
    </w:p>
    <w:p w14:paraId="01A59BF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9780375726514   The Box Man                         </w:t>
      </w:r>
      <w:proofErr w:type="spellStart"/>
      <w:r w:rsidRPr="00E522B5">
        <w:rPr>
          <w:rFonts w:ascii="Courier New" w:hAnsi="Courier New" w:cs="Courier New"/>
          <w:bCs/>
          <w:sz w:val="10"/>
          <w:szCs w:val="10"/>
        </w:rPr>
        <w:t>Kōbō</w:t>
      </w:r>
      <w:proofErr w:type="spellEnd"/>
      <w:r w:rsidRPr="00E522B5">
        <w:rPr>
          <w:rFonts w:ascii="Courier New" w:hAnsi="Courier New" w:cs="Courier New"/>
          <w:bCs/>
          <w:sz w:val="10"/>
          <w:szCs w:val="10"/>
        </w:rPr>
        <w:t xml:space="preserve"> Abe                            2001   3.65     178             3293           </w:t>
      </w:r>
    </w:p>
    <w:p w14:paraId="495DAA13"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9780618710508   The </w:t>
      </w:r>
      <w:proofErr w:type="spellStart"/>
      <w:r w:rsidRPr="00E522B5">
        <w:rPr>
          <w:rFonts w:ascii="Courier New" w:hAnsi="Courier New" w:cs="Courier New"/>
          <w:bCs/>
          <w:sz w:val="10"/>
          <w:szCs w:val="10"/>
        </w:rPr>
        <w:t>Diezmo</w:t>
      </w:r>
      <w:proofErr w:type="spellEnd"/>
      <w:r w:rsidRPr="00E522B5">
        <w:rPr>
          <w:rFonts w:ascii="Courier New" w:hAnsi="Courier New" w:cs="Courier New"/>
          <w:bCs/>
          <w:sz w:val="10"/>
          <w:szCs w:val="10"/>
        </w:rPr>
        <w:t xml:space="preserve">                          Rick Bass                           2006   3.46     224             11             </w:t>
      </w:r>
    </w:p>
    <w:p w14:paraId="29527618"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9780156628709   Mrs. Dalloway                       Virginia Woolf                      1981   3.79     197             7971           </w:t>
      </w:r>
    </w:p>
    <w:p w14:paraId="5B8937D5"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9780151009985   Mrs. Dalloway                       Virginia Woolf                      2002   3.79     194             167000         </w:t>
      </w:r>
    </w:p>
    <w:p w14:paraId="3A2FBA4D"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9780374529949   Play It </w:t>
      </w:r>
      <w:proofErr w:type="gramStart"/>
      <w:r w:rsidRPr="00E522B5">
        <w:rPr>
          <w:rFonts w:ascii="Courier New" w:hAnsi="Courier New" w:cs="Courier New"/>
          <w:bCs/>
          <w:sz w:val="10"/>
          <w:szCs w:val="10"/>
        </w:rPr>
        <w:t>As</w:t>
      </w:r>
      <w:proofErr w:type="gramEnd"/>
      <w:r w:rsidRPr="00E522B5">
        <w:rPr>
          <w:rFonts w:ascii="Courier New" w:hAnsi="Courier New" w:cs="Courier New"/>
          <w:bCs/>
          <w:sz w:val="10"/>
          <w:szCs w:val="10"/>
        </w:rPr>
        <w:t xml:space="preserve"> It Lays                  Joan Didion                         2005   3.87     231             21868          </w:t>
      </w:r>
    </w:p>
    <w:p w14:paraId="540AE03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9781400034291   The Dew Breaker                     Edwidge Danticat                    2005   3.79     244             5664           </w:t>
      </w:r>
    </w:p>
    <w:p w14:paraId="4049237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9780440362050   My Name is Aram                     William Saroyan                     1966   4.15     151             975            </w:t>
      </w:r>
    </w:p>
    <w:p w14:paraId="50E2FCAD"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9780486424545   Howards End                         E. M. Forster                       2002   3.96     246             54709          </w:t>
      </w:r>
    </w:p>
    <w:p w14:paraId="2F044E4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9781557424297   The Picture of Dorian Gray          Oscar Wilde                         2005   4.07     187             329            </w:t>
      </w:r>
    </w:p>
    <w:p w14:paraId="533B633D"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9780684856476   The Rum Diary                       Hunter S. Thompson                  1999   3.82     224             43921          </w:t>
      </w:r>
    </w:p>
    <w:p w14:paraId="285B018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9780312321208   P.S. Your Cat Is Dead               James Kirkwood                      2003   3.75     218             1291           </w:t>
      </w:r>
    </w:p>
    <w:p w14:paraId="4655DD13"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9780373792733   The Perfect Score                   Julie Kenner                        2006   3.25     240             108            </w:t>
      </w:r>
    </w:p>
    <w:p w14:paraId="670EFD9D"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9781932234299   Birthday                            </w:t>
      </w:r>
      <w:proofErr w:type="spellStart"/>
      <w:r w:rsidRPr="00E522B5">
        <w:rPr>
          <w:rFonts w:ascii="Courier New" w:hAnsi="Courier New" w:cs="Courier New"/>
          <w:bCs/>
          <w:sz w:val="10"/>
          <w:szCs w:val="10"/>
        </w:rPr>
        <w:t>Kōji</w:t>
      </w:r>
      <w:proofErr w:type="spellEnd"/>
      <w:r w:rsidRPr="00E522B5">
        <w:rPr>
          <w:rFonts w:ascii="Courier New" w:hAnsi="Courier New" w:cs="Courier New"/>
          <w:bCs/>
          <w:sz w:val="10"/>
          <w:szCs w:val="10"/>
        </w:rPr>
        <w:t xml:space="preserve"> </w:t>
      </w:r>
      <w:proofErr w:type="spellStart"/>
      <w:proofErr w:type="gramStart"/>
      <w:r w:rsidRPr="00E522B5">
        <w:rPr>
          <w:rFonts w:ascii="Courier New" w:hAnsi="Courier New" w:cs="Courier New"/>
          <w:bCs/>
          <w:sz w:val="10"/>
          <w:szCs w:val="10"/>
        </w:rPr>
        <w:t>Suzuki;Glynne</w:t>
      </w:r>
      <w:proofErr w:type="spellEnd"/>
      <w:proofErr w:type="gramEnd"/>
      <w:r w:rsidRPr="00E522B5">
        <w:rPr>
          <w:rFonts w:ascii="Courier New" w:hAnsi="Courier New" w:cs="Courier New"/>
          <w:bCs/>
          <w:sz w:val="10"/>
          <w:szCs w:val="10"/>
        </w:rPr>
        <w:t xml:space="preserve"> Walley           2006   3.68     216             837            </w:t>
      </w:r>
    </w:p>
    <w:p w14:paraId="45245676"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9780020360759   Heart Songs and Other Stories       Annie Proulx                        1995   3.93     203             1822           </w:t>
      </w:r>
    </w:p>
    <w:p w14:paraId="1E15D253"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9781599982939   Naughty Little Secret               Shelley Bradley                     2006   3.73     212             2270           </w:t>
      </w:r>
    </w:p>
    <w:p w14:paraId="46326B61"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9780671001957   Pieces                              Stephen Chbosky                     2000   3.52     155             1087           </w:t>
      </w:r>
    </w:p>
    <w:p w14:paraId="174E4F0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9780060598853   Back to the Bedroom                 Janet Evanovich                     2005   3.67     234             9839           </w:t>
      </w:r>
    </w:p>
    <w:p w14:paraId="323B1491"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9780060598846   Love Overboard                      Janet Evanovich                     2005   3.65     244             11223          </w:t>
      </w:r>
    </w:p>
    <w:p w14:paraId="1F90C1AA"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9780020199854   The Love of the Last Tycoon         F. Scott Fitzgerald                 1994   3.65     169             6836           </w:t>
      </w:r>
    </w:p>
    <w:p w14:paraId="0F625913"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9781590171943   The Strangers in the House          Georges Simenon                     2006   3.76     194             633            </w:t>
      </w:r>
    </w:p>
    <w:p w14:paraId="4AFFD7DD"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9781840681123   Divine Filth                        Georges </w:t>
      </w:r>
      <w:proofErr w:type="spellStart"/>
      <w:r w:rsidRPr="00E522B5">
        <w:rPr>
          <w:rFonts w:ascii="Courier New" w:hAnsi="Courier New" w:cs="Courier New"/>
          <w:bCs/>
          <w:sz w:val="10"/>
          <w:szCs w:val="10"/>
        </w:rPr>
        <w:t>Bataille</w:t>
      </w:r>
      <w:proofErr w:type="spellEnd"/>
      <w:r w:rsidRPr="00E522B5">
        <w:rPr>
          <w:rFonts w:ascii="Courier New" w:hAnsi="Courier New" w:cs="Courier New"/>
          <w:bCs/>
          <w:sz w:val="10"/>
          <w:szCs w:val="10"/>
        </w:rPr>
        <w:t xml:space="preserve">                    2004   3.93     160             74             </w:t>
      </w:r>
    </w:p>
    <w:p w14:paraId="54090855"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9780099742005   Total Recall                        Piers Anthony                       1990   3.93     224             7932           </w:t>
      </w:r>
    </w:p>
    <w:p w14:paraId="799196E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9781555837235   Stir-fry                            Emma Donoghue                       1994   3.58     240             1521           </w:t>
      </w:r>
    </w:p>
    <w:p w14:paraId="6157A0BE"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9781582344720   Soldiers of Salamis                 Javier </w:t>
      </w:r>
      <w:proofErr w:type="spellStart"/>
      <w:proofErr w:type="gramStart"/>
      <w:r w:rsidRPr="00E522B5">
        <w:rPr>
          <w:rFonts w:ascii="Courier New" w:hAnsi="Courier New" w:cs="Courier New"/>
          <w:bCs/>
          <w:sz w:val="10"/>
          <w:szCs w:val="10"/>
        </w:rPr>
        <w:t>Cercas;Anne</w:t>
      </w:r>
      <w:proofErr w:type="spellEnd"/>
      <w:proofErr w:type="gramEnd"/>
      <w:r w:rsidRPr="00E522B5">
        <w:rPr>
          <w:rFonts w:ascii="Courier New" w:hAnsi="Courier New" w:cs="Courier New"/>
          <w:bCs/>
          <w:sz w:val="10"/>
          <w:szCs w:val="10"/>
        </w:rPr>
        <w:t xml:space="preserve"> McLean           2005   3.79     213             398            </w:t>
      </w:r>
    </w:p>
    <w:p w14:paraId="79BE7E19"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9781551666723   The Thrill of Victory               Sandra Brown                        2003   3.60     240             1051           </w:t>
      </w:r>
    </w:p>
    <w:p w14:paraId="1BF88690"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9780060594527   Lost Horizon                        James Hilton                        2004   3.92     241             11794          </w:t>
      </w:r>
    </w:p>
    <w:p w14:paraId="284EF0FF"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9780345468031   The Franklin Affair                 Jim Lehrer                          2006   3.12     208             141            </w:t>
      </w:r>
    </w:p>
    <w:p w14:paraId="7780205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9781400097029   The Sea                             John Banville                       2006   3.51     195             18513          </w:t>
      </w:r>
    </w:p>
    <w:p w14:paraId="0965317A"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9780385721912   Man Walks </w:t>
      </w:r>
      <w:proofErr w:type="gramStart"/>
      <w:r w:rsidRPr="00E522B5">
        <w:rPr>
          <w:rFonts w:ascii="Courier New" w:hAnsi="Courier New" w:cs="Courier New"/>
          <w:bCs/>
          <w:sz w:val="10"/>
          <w:szCs w:val="10"/>
        </w:rPr>
        <w:t>Into</w:t>
      </w:r>
      <w:proofErr w:type="gramEnd"/>
      <w:r w:rsidRPr="00E522B5">
        <w:rPr>
          <w:rFonts w:ascii="Courier New" w:hAnsi="Courier New" w:cs="Courier New"/>
          <w:bCs/>
          <w:sz w:val="10"/>
          <w:szCs w:val="10"/>
        </w:rPr>
        <w:t xml:space="preserve"> a Room               Nicole Krauss                       2003   3.33     248             5322           </w:t>
      </w:r>
    </w:p>
    <w:p w14:paraId="0A27CBA6"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9780446609197   A Highland Christmas                M. C. Beaton                        2002   3.86     160             3455           </w:t>
      </w:r>
    </w:p>
    <w:p w14:paraId="33BC46DE"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9780060777333   The Cat's Pajamas                   Ray Bradbury                        2005   3.73     234             1316           </w:t>
      </w:r>
    </w:p>
    <w:p w14:paraId="58F788E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9780843943993   Mountain Madness                    David Thompson                      1998   4.48     170             21             </w:t>
      </w:r>
    </w:p>
    <w:p w14:paraId="2B4B6F4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9780312422738   A Feather on the Breath of God      Sigrid Nunez                        2005   3.87     192             447            </w:t>
      </w:r>
    </w:p>
    <w:p w14:paraId="07F94945"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9781567921588   W, </w:t>
      </w:r>
      <w:proofErr w:type="gramStart"/>
      <w:r w:rsidRPr="00E522B5">
        <w:rPr>
          <w:rFonts w:ascii="Courier New" w:hAnsi="Courier New" w:cs="Courier New"/>
          <w:bCs/>
          <w:sz w:val="10"/>
          <w:szCs w:val="10"/>
        </w:rPr>
        <w:t>Or,</w:t>
      </w:r>
      <w:proofErr w:type="gramEnd"/>
      <w:r w:rsidRPr="00E522B5">
        <w:rPr>
          <w:rFonts w:ascii="Courier New" w:hAnsi="Courier New" w:cs="Courier New"/>
          <w:bCs/>
          <w:sz w:val="10"/>
          <w:szCs w:val="10"/>
        </w:rPr>
        <w:t xml:space="preserve"> The Memory of Childhood      Georges </w:t>
      </w:r>
      <w:proofErr w:type="spellStart"/>
      <w:r w:rsidRPr="00E522B5">
        <w:rPr>
          <w:rFonts w:ascii="Courier New" w:hAnsi="Courier New" w:cs="Courier New"/>
          <w:bCs/>
          <w:sz w:val="10"/>
          <w:szCs w:val="10"/>
        </w:rPr>
        <w:t>Perec</w:t>
      </w:r>
      <w:proofErr w:type="spellEnd"/>
      <w:r w:rsidRPr="00E522B5">
        <w:rPr>
          <w:rFonts w:ascii="Courier New" w:hAnsi="Courier New" w:cs="Courier New"/>
          <w:bCs/>
          <w:sz w:val="10"/>
          <w:szCs w:val="10"/>
        </w:rPr>
        <w:t xml:space="preserve">                       2003   3.88     176             1395           </w:t>
      </w:r>
    </w:p>
    <w:p w14:paraId="017C9850"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9780671019099   The Tenth Man                       Graham Greene                       1998   3.72     160             2769           </w:t>
      </w:r>
    </w:p>
    <w:p w14:paraId="23EBEA0A"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9780060598891   The Rocky Road to Romance           Janet Evanovich                     2004   3.67     249             9470           </w:t>
      </w:r>
    </w:p>
    <w:p w14:paraId="2C7E4539"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9780142002001   Youth                               J. M. Coetzee                       2003   3.79     176             4722           </w:t>
      </w:r>
    </w:p>
    <w:p w14:paraId="0332548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9780446390576   Bare Bones                          Stephen </w:t>
      </w:r>
      <w:proofErr w:type="spellStart"/>
      <w:proofErr w:type="gramStart"/>
      <w:r w:rsidRPr="00E522B5">
        <w:rPr>
          <w:rFonts w:ascii="Courier New" w:hAnsi="Courier New" w:cs="Courier New"/>
          <w:bCs/>
          <w:sz w:val="10"/>
          <w:szCs w:val="10"/>
        </w:rPr>
        <w:t>King;Tim</w:t>
      </w:r>
      <w:proofErr w:type="spellEnd"/>
      <w:proofErr w:type="gramEnd"/>
      <w:r w:rsidRPr="00E522B5">
        <w:rPr>
          <w:rFonts w:ascii="Courier New" w:hAnsi="Courier New" w:cs="Courier New"/>
          <w:bCs/>
          <w:sz w:val="10"/>
          <w:szCs w:val="10"/>
        </w:rPr>
        <w:t xml:space="preserve"> Underwood          1989   4.16     224             3050           </w:t>
      </w:r>
    </w:p>
    <w:p w14:paraId="3CE21680"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9780385316576   Follow Your Heart                   Susanna </w:t>
      </w:r>
      <w:proofErr w:type="spellStart"/>
      <w:r w:rsidRPr="00E522B5">
        <w:rPr>
          <w:rFonts w:ascii="Courier New" w:hAnsi="Courier New" w:cs="Courier New"/>
          <w:bCs/>
          <w:sz w:val="10"/>
          <w:szCs w:val="10"/>
        </w:rPr>
        <w:t>Tamaro</w:t>
      </w:r>
      <w:proofErr w:type="spellEnd"/>
      <w:r w:rsidRPr="00E522B5">
        <w:rPr>
          <w:rFonts w:ascii="Courier New" w:hAnsi="Courier New" w:cs="Courier New"/>
          <w:bCs/>
          <w:sz w:val="10"/>
          <w:szCs w:val="10"/>
        </w:rPr>
        <w:t xml:space="preserve">                      1995   3.57     208             3170           </w:t>
      </w:r>
    </w:p>
    <w:p w14:paraId="4885FEF6"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9780156631402   Mrs. Miniver                        Jan </w:t>
      </w:r>
      <w:proofErr w:type="spellStart"/>
      <w:r w:rsidRPr="00E522B5">
        <w:rPr>
          <w:rFonts w:ascii="Courier New" w:hAnsi="Courier New" w:cs="Courier New"/>
          <w:bCs/>
          <w:sz w:val="10"/>
          <w:szCs w:val="10"/>
        </w:rPr>
        <w:t>Struther</w:t>
      </w:r>
      <w:proofErr w:type="spellEnd"/>
      <w:r w:rsidRPr="00E522B5">
        <w:rPr>
          <w:rFonts w:ascii="Courier New" w:hAnsi="Courier New" w:cs="Courier New"/>
          <w:bCs/>
          <w:sz w:val="10"/>
          <w:szCs w:val="10"/>
        </w:rPr>
        <w:t xml:space="preserve">                        1990   3.96     162             1040           </w:t>
      </w:r>
    </w:p>
    <w:p w14:paraId="5792FCF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9780844667508   Child of God                        Cormac McCarthy                     1994   3.86     197             57             </w:t>
      </w:r>
    </w:p>
    <w:p w14:paraId="3D000C50"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9781933110455   Carly's Sound                       Ali Vali                            2006   4.21     212             441            </w:t>
      </w:r>
    </w:p>
    <w:p w14:paraId="45E53ED1"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9780451205551   Trauma                              Graham Masterton                    2002   3.54     224             333            </w:t>
      </w:r>
    </w:p>
    <w:p w14:paraId="06A7A508"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9780446614160   Words of Silk                       Sandra Brown                        2005   3.55     224             2600           </w:t>
      </w:r>
    </w:p>
    <w:p w14:paraId="6872D3DC"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9780394743042   The Ravishing of Lol Stein          Marguerite </w:t>
      </w:r>
      <w:proofErr w:type="spellStart"/>
      <w:r w:rsidRPr="00E522B5">
        <w:rPr>
          <w:rFonts w:ascii="Courier New" w:hAnsi="Courier New" w:cs="Courier New"/>
          <w:bCs/>
          <w:sz w:val="10"/>
          <w:szCs w:val="10"/>
        </w:rPr>
        <w:t>Duras</w:t>
      </w:r>
      <w:proofErr w:type="spellEnd"/>
      <w:r w:rsidRPr="00E522B5">
        <w:rPr>
          <w:rFonts w:ascii="Courier New" w:hAnsi="Courier New" w:cs="Courier New"/>
          <w:bCs/>
          <w:sz w:val="10"/>
          <w:szCs w:val="10"/>
        </w:rPr>
        <w:t xml:space="preserve">                    1986   3.67     181             1939           </w:t>
      </w:r>
    </w:p>
    <w:p w14:paraId="1836825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9780060928414   Slowness                            Milan Kundera                       1997   3.66     156             9454           </w:t>
      </w:r>
    </w:p>
    <w:p w14:paraId="7E3391F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9780876851388   Mockingbird Wish Me Luck            Charles Bukowski                    2002   4.13     160             1769           </w:t>
      </w:r>
    </w:p>
    <w:p w14:paraId="1B7346FD"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9781400043330   The General in His Labyrinth        Gabriel García Márquez              2004   3.68     248             11460          </w:t>
      </w:r>
    </w:p>
    <w:p w14:paraId="30770970"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9780679732549   Shoot the Piano Player              David </w:t>
      </w:r>
      <w:proofErr w:type="spellStart"/>
      <w:r w:rsidRPr="00E522B5">
        <w:rPr>
          <w:rFonts w:ascii="Courier New" w:hAnsi="Courier New" w:cs="Courier New"/>
          <w:bCs/>
          <w:sz w:val="10"/>
          <w:szCs w:val="10"/>
        </w:rPr>
        <w:t>Goodis</w:t>
      </w:r>
      <w:proofErr w:type="spellEnd"/>
      <w:r w:rsidRPr="00E522B5">
        <w:rPr>
          <w:rFonts w:ascii="Courier New" w:hAnsi="Courier New" w:cs="Courier New"/>
          <w:bCs/>
          <w:sz w:val="10"/>
          <w:szCs w:val="10"/>
        </w:rPr>
        <w:t xml:space="preserve">                        1990   4.02     158             2691           </w:t>
      </w:r>
    </w:p>
    <w:p w14:paraId="61B1E9FF"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9780061131271   Factotum tie-in                     Charles Bukowski                    2006   3.96     208             395            </w:t>
      </w:r>
    </w:p>
    <w:p w14:paraId="016AD37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9780061120060   Their Eyes Were Watching God        Zora Neale Hurston                  2006   3.90     219             209110         </w:t>
      </w:r>
    </w:p>
    <w:p w14:paraId="7A3EA742"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9780374530303   Martin and John                     Dale Peck                           2006   3.73     248             694            </w:t>
      </w:r>
    </w:p>
    <w:p w14:paraId="50A38FEE"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9781891620416   White Widow                         Jim Lehrer                          2000   3.01     224             174            </w:t>
      </w:r>
    </w:p>
    <w:p w14:paraId="2DD573B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9780571207992   The Wars                            Timothy Findley                     2001   3.87     218             6229           </w:t>
      </w:r>
    </w:p>
    <w:p w14:paraId="70C49CD9"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9780375704437   For the relief of unbearable </w:t>
      </w:r>
      <w:proofErr w:type="gramStart"/>
      <w:r w:rsidRPr="00E522B5">
        <w:rPr>
          <w:rFonts w:ascii="Courier New" w:hAnsi="Courier New" w:cs="Courier New"/>
          <w:bCs/>
          <w:sz w:val="10"/>
          <w:szCs w:val="10"/>
        </w:rPr>
        <w:t>urges  Nathan</w:t>
      </w:r>
      <w:proofErr w:type="gramEnd"/>
      <w:r w:rsidRPr="00E522B5">
        <w:rPr>
          <w:rFonts w:ascii="Courier New" w:hAnsi="Courier New" w:cs="Courier New"/>
          <w:bCs/>
          <w:sz w:val="10"/>
          <w:szCs w:val="10"/>
        </w:rPr>
        <w:t xml:space="preserve"> Englander                    2000   3.94     205             2344           </w:t>
      </w:r>
    </w:p>
    <w:p w14:paraId="41C23694"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9781426423703   The Adventures of Sally             P. G. Wodehouse                     2007   3.78     232             10             </w:t>
      </w:r>
    </w:p>
    <w:p w14:paraId="52B4AE72"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9780226204192   Bengal Nights                       Mircea Eliade                       1995   3.93     184             245            </w:t>
      </w:r>
    </w:p>
    <w:p w14:paraId="78952DB8"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9780684804422   The Pat Hobby Stories               F. Scott Fitzgerald                 1995   3.58     192             889            </w:t>
      </w:r>
    </w:p>
    <w:p w14:paraId="0E07D1AD"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9780312288013   Serious Girls                       Maxine Swann                        2004   3.19     240             202            </w:t>
      </w:r>
    </w:p>
    <w:p w14:paraId="5D0387A1"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9780156030489   </w:t>
      </w:r>
      <w:proofErr w:type="spellStart"/>
      <w:r w:rsidRPr="00E522B5">
        <w:rPr>
          <w:rFonts w:ascii="Courier New" w:hAnsi="Courier New" w:cs="Courier New"/>
          <w:bCs/>
          <w:sz w:val="10"/>
          <w:szCs w:val="10"/>
        </w:rPr>
        <w:t>Kiffe</w:t>
      </w:r>
      <w:proofErr w:type="spellEnd"/>
      <w:r w:rsidRPr="00E522B5">
        <w:rPr>
          <w:rFonts w:ascii="Courier New" w:hAnsi="Courier New" w:cs="Courier New"/>
          <w:bCs/>
          <w:sz w:val="10"/>
          <w:szCs w:val="10"/>
        </w:rPr>
        <w:t xml:space="preserve"> </w:t>
      </w:r>
      <w:proofErr w:type="spellStart"/>
      <w:r w:rsidRPr="00E522B5">
        <w:rPr>
          <w:rFonts w:ascii="Courier New" w:hAnsi="Courier New" w:cs="Courier New"/>
          <w:bCs/>
          <w:sz w:val="10"/>
          <w:szCs w:val="10"/>
        </w:rPr>
        <w:t>Kiffe</w:t>
      </w:r>
      <w:proofErr w:type="spellEnd"/>
      <w:r w:rsidRPr="00E522B5">
        <w:rPr>
          <w:rFonts w:ascii="Courier New" w:hAnsi="Courier New" w:cs="Courier New"/>
          <w:bCs/>
          <w:sz w:val="10"/>
          <w:szCs w:val="10"/>
        </w:rPr>
        <w:t xml:space="preserve"> Tomorrow                </w:t>
      </w:r>
      <w:proofErr w:type="spellStart"/>
      <w:r w:rsidRPr="00E522B5">
        <w:rPr>
          <w:rFonts w:ascii="Courier New" w:hAnsi="Courier New" w:cs="Courier New"/>
          <w:bCs/>
          <w:sz w:val="10"/>
          <w:szCs w:val="10"/>
        </w:rPr>
        <w:t>Faïza</w:t>
      </w:r>
      <w:proofErr w:type="spellEnd"/>
      <w:r w:rsidRPr="00E522B5">
        <w:rPr>
          <w:rFonts w:ascii="Courier New" w:hAnsi="Courier New" w:cs="Courier New"/>
          <w:bCs/>
          <w:sz w:val="10"/>
          <w:szCs w:val="10"/>
        </w:rPr>
        <w:t xml:space="preserve"> </w:t>
      </w:r>
      <w:proofErr w:type="spellStart"/>
      <w:proofErr w:type="gramStart"/>
      <w:r w:rsidRPr="00E522B5">
        <w:rPr>
          <w:rFonts w:ascii="Courier New" w:hAnsi="Courier New" w:cs="Courier New"/>
          <w:bCs/>
          <w:sz w:val="10"/>
          <w:szCs w:val="10"/>
        </w:rPr>
        <w:t>Guène;Sarah</w:t>
      </w:r>
      <w:proofErr w:type="spellEnd"/>
      <w:proofErr w:type="gramEnd"/>
      <w:r w:rsidRPr="00E522B5">
        <w:rPr>
          <w:rFonts w:ascii="Courier New" w:hAnsi="Courier New" w:cs="Courier New"/>
          <w:bCs/>
          <w:sz w:val="10"/>
          <w:szCs w:val="10"/>
        </w:rPr>
        <w:t xml:space="preserve"> Adams             2006   3.38     179             1026           </w:t>
      </w:r>
    </w:p>
    <w:p w14:paraId="6B7704A7"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9780316769488   The Catcher in the Rye              J.D. Salinger                       1991   3.80     234             18849          </w:t>
      </w:r>
    </w:p>
    <w:p w14:paraId="4FFA5A5A"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9781400078479   Love                                                                    2005   3.73     224             7095           </w:t>
      </w:r>
    </w:p>
    <w:p w14:paraId="526906E3"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9780812972580   The Ox-Bow Incident                 Walter Van Tilburg Clark            2004   3.82     247             4116           </w:t>
      </w:r>
    </w:p>
    <w:p w14:paraId="223A044A"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9780312890216   The Starry Rift                     James Tiptree                       1994   3.82     250             220            </w:t>
      </w:r>
    </w:p>
    <w:p w14:paraId="26C34BD9"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9780679723691   Cathedral                           Raymond Carver                      1989   4.29     230             21140          </w:t>
      </w:r>
    </w:p>
    <w:p w14:paraId="2D4189D1"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9780061124266   Veronika Decides to Die             Paulo Coelho                        2006   3.70     210             126224         </w:t>
      </w:r>
    </w:p>
    <w:p w14:paraId="4650E36D"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9780743281591   Diary of a Mistress                 </w:t>
      </w:r>
      <w:proofErr w:type="spellStart"/>
      <w:r w:rsidRPr="00E522B5">
        <w:rPr>
          <w:rFonts w:ascii="Courier New" w:hAnsi="Courier New" w:cs="Courier New"/>
          <w:bCs/>
          <w:sz w:val="10"/>
          <w:szCs w:val="10"/>
        </w:rPr>
        <w:t>Miasha</w:t>
      </w:r>
      <w:proofErr w:type="spellEnd"/>
      <w:r w:rsidRPr="00E522B5">
        <w:rPr>
          <w:rFonts w:ascii="Courier New" w:hAnsi="Courier New" w:cs="Courier New"/>
          <w:bCs/>
          <w:sz w:val="10"/>
          <w:szCs w:val="10"/>
        </w:rPr>
        <w:t xml:space="preserve">                              2006   4.35     182             2449           </w:t>
      </w:r>
    </w:p>
    <w:p w14:paraId="2831B7E6"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9780553409680   Death of a Snob                     M. C. Beaton                        1996   3.78     192             17             </w:t>
      </w:r>
    </w:p>
    <w:p w14:paraId="1668AA3B"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9780553297836   A Whole New Light                   Sandra Brown                        1992   3.55     227             2817           </w:t>
      </w:r>
    </w:p>
    <w:p w14:paraId="48574B56"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lastRenderedPageBreak/>
        <w:t xml:space="preserve">9780446607131   Death of a Gossip                   M. C. Beaton                        1999   3.72     179             9244           </w:t>
      </w:r>
    </w:p>
    <w:p w14:paraId="57F1FB08"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9780879239480   Broken Vessels                      Andre </w:t>
      </w:r>
      <w:proofErr w:type="spellStart"/>
      <w:r w:rsidRPr="00E522B5">
        <w:rPr>
          <w:rFonts w:ascii="Courier New" w:hAnsi="Courier New" w:cs="Courier New"/>
          <w:bCs/>
          <w:sz w:val="10"/>
          <w:szCs w:val="10"/>
        </w:rPr>
        <w:t>Dubus</w:t>
      </w:r>
      <w:proofErr w:type="spellEnd"/>
      <w:r w:rsidRPr="00E522B5">
        <w:rPr>
          <w:rFonts w:ascii="Courier New" w:hAnsi="Courier New" w:cs="Courier New"/>
          <w:bCs/>
          <w:sz w:val="10"/>
          <w:szCs w:val="10"/>
        </w:rPr>
        <w:t xml:space="preserve">                         1992   4.32     195             348            </w:t>
      </w:r>
    </w:p>
    <w:p w14:paraId="7938451C" w14:textId="77777777" w:rsidR="00E522B5" w:rsidRPr="00E522B5" w:rsidRDefault="00E522B5" w:rsidP="00E522B5">
      <w:pPr>
        <w:rPr>
          <w:rFonts w:ascii="Courier New" w:hAnsi="Courier New" w:cs="Courier New"/>
          <w:bCs/>
          <w:sz w:val="10"/>
          <w:szCs w:val="10"/>
        </w:rPr>
      </w:pPr>
      <w:r w:rsidRPr="00E522B5">
        <w:rPr>
          <w:rFonts w:ascii="Courier New" w:hAnsi="Courier New" w:cs="Courier New"/>
          <w:bCs/>
          <w:sz w:val="10"/>
          <w:szCs w:val="10"/>
        </w:rPr>
        <w:t xml:space="preserve">9780446518628   The Celestine Prophecy              James Redfield                      1994   3.63     247             1280           </w:t>
      </w:r>
    </w:p>
    <w:p w14:paraId="7EC02FE4" w14:textId="77777777" w:rsidR="00E522B5" w:rsidRPr="00E522B5" w:rsidRDefault="00E522B5" w:rsidP="00E522B5">
      <w:pPr>
        <w:rPr>
          <w:rFonts w:ascii="Courier New" w:hAnsi="Courier New" w:cs="Courier New"/>
          <w:bCs/>
          <w:sz w:val="22"/>
          <w:szCs w:val="22"/>
        </w:rPr>
      </w:pPr>
    </w:p>
    <w:p w14:paraId="2DFA2D3F"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Welcome to the Book Recommendation Engine</w:t>
      </w:r>
    </w:p>
    <w:p w14:paraId="71A6A79F"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Choose one of below options:</w:t>
      </w:r>
    </w:p>
    <w:p w14:paraId="21796185"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1. Find a book with a title</w:t>
      </w:r>
    </w:p>
    <w:p w14:paraId="489EEE61"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2. Filter books by a </w:t>
      </w:r>
      <w:proofErr w:type="gramStart"/>
      <w:r w:rsidRPr="00E522B5">
        <w:rPr>
          <w:rFonts w:ascii="Courier New" w:hAnsi="Courier New" w:cs="Courier New"/>
          <w:bCs/>
          <w:sz w:val="22"/>
          <w:szCs w:val="22"/>
        </w:rPr>
        <w:t>certain criteria</w:t>
      </w:r>
      <w:proofErr w:type="gramEnd"/>
    </w:p>
    <w:p w14:paraId="142BC885"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3. Recommend a book </w:t>
      </w:r>
    </w:p>
    <w:p w14:paraId="6EB86284"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4. Quit the program</w:t>
      </w:r>
    </w:p>
    <w:p w14:paraId="6C2A0B5F" w14:textId="32A857BE" w:rsidR="00913411" w:rsidRDefault="00E522B5" w:rsidP="00E522B5">
      <w:pPr>
        <w:rPr>
          <w:b/>
        </w:rPr>
      </w:pPr>
      <w:r w:rsidRPr="00E522B5">
        <w:rPr>
          <w:rFonts w:ascii="Courier New" w:hAnsi="Courier New" w:cs="Courier New"/>
          <w:bCs/>
          <w:sz w:val="22"/>
          <w:szCs w:val="22"/>
        </w:rPr>
        <w:t xml:space="preserve">        Enter option: </w:t>
      </w:r>
      <w:proofErr w:type="gramStart"/>
      <w:r w:rsidRPr="00E522B5">
        <w:rPr>
          <w:rFonts w:ascii="Courier New" w:hAnsi="Courier New" w:cs="Courier New"/>
          <w:bCs/>
          <w:sz w:val="22"/>
          <w:szCs w:val="22"/>
        </w:rPr>
        <w:t>4</w:t>
      </w:r>
      <w:proofErr w:type="gramEnd"/>
    </w:p>
    <w:p w14:paraId="0BEA85D6" w14:textId="050976DD" w:rsidR="00913411" w:rsidRDefault="00913411" w:rsidP="00913411">
      <w:pPr>
        <w:rPr>
          <w:b/>
        </w:rPr>
      </w:pPr>
      <w:r>
        <w:rPr>
          <w:b/>
        </w:rPr>
        <w:t xml:space="preserve">Test </w:t>
      </w:r>
      <w:r w:rsidR="001552C2">
        <w:rPr>
          <w:b/>
        </w:rPr>
        <w:t>5</w:t>
      </w:r>
    </w:p>
    <w:p w14:paraId="13F946A0"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file name: </w:t>
      </w:r>
      <w:proofErr w:type="gramStart"/>
      <w:r w:rsidRPr="00E522B5">
        <w:rPr>
          <w:rFonts w:ascii="Courier New" w:hAnsi="Courier New" w:cs="Courier New"/>
          <w:bCs/>
          <w:sz w:val="22"/>
          <w:szCs w:val="22"/>
        </w:rPr>
        <w:t>book.csv</w:t>
      </w:r>
      <w:proofErr w:type="gramEnd"/>
    </w:p>
    <w:p w14:paraId="5D17154E" w14:textId="77777777" w:rsidR="00E522B5" w:rsidRPr="00E522B5" w:rsidRDefault="00E522B5" w:rsidP="00E522B5">
      <w:pPr>
        <w:rPr>
          <w:rFonts w:ascii="Courier New" w:hAnsi="Courier New" w:cs="Courier New"/>
          <w:bCs/>
          <w:sz w:val="22"/>
          <w:szCs w:val="22"/>
        </w:rPr>
      </w:pPr>
    </w:p>
    <w:p w14:paraId="59993F7B"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Error opening file. Please try again.</w:t>
      </w:r>
    </w:p>
    <w:p w14:paraId="67252BF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file name: </w:t>
      </w:r>
      <w:proofErr w:type="gramStart"/>
      <w:r w:rsidRPr="00E522B5">
        <w:rPr>
          <w:rFonts w:ascii="Courier New" w:hAnsi="Courier New" w:cs="Courier New"/>
          <w:bCs/>
          <w:sz w:val="22"/>
          <w:szCs w:val="22"/>
        </w:rPr>
        <w:t>books.csv</w:t>
      </w:r>
      <w:proofErr w:type="gramEnd"/>
    </w:p>
    <w:p w14:paraId="1814C494" w14:textId="77777777" w:rsidR="00E522B5" w:rsidRPr="00E522B5" w:rsidRDefault="00E522B5" w:rsidP="00E522B5">
      <w:pPr>
        <w:rPr>
          <w:rFonts w:ascii="Courier New" w:hAnsi="Courier New" w:cs="Courier New"/>
          <w:bCs/>
          <w:sz w:val="22"/>
          <w:szCs w:val="22"/>
        </w:rPr>
      </w:pPr>
    </w:p>
    <w:p w14:paraId="6FC6226D"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Welcome to the Book Recommendation Engine</w:t>
      </w:r>
    </w:p>
    <w:p w14:paraId="1F23A670"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Choose one of below options:</w:t>
      </w:r>
    </w:p>
    <w:p w14:paraId="35B4CD76"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1. Find a book with a title</w:t>
      </w:r>
    </w:p>
    <w:p w14:paraId="743AF93D"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2. Filter books by a </w:t>
      </w:r>
      <w:proofErr w:type="gramStart"/>
      <w:r w:rsidRPr="00E522B5">
        <w:rPr>
          <w:rFonts w:ascii="Courier New" w:hAnsi="Courier New" w:cs="Courier New"/>
          <w:bCs/>
          <w:sz w:val="22"/>
          <w:szCs w:val="22"/>
        </w:rPr>
        <w:t>certain criteria</w:t>
      </w:r>
      <w:proofErr w:type="gramEnd"/>
    </w:p>
    <w:p w14:paraId="15787D0B"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3. Recommend a book </w:t>
      </w:r>
    </w:p>
    <w:p w14:paraId="4A61C76B"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4. Quit the program</w:t>
      </w:r>
    </w:p>
    <w:p w14:paraId="242C251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Enter option: </w:t>
      </w:r>
      <w:proofErr w:type="gramStart"/>
      <w:r w:rsidRPr="00E522B5">
        <w:rPr>
          <w:rFonts w:ascii="Courier New" w:hAnsi="Courier New" w:cs="Courier New"/>
          <w:bCs/>
          <w:sz w:val="22"/>
          <w:szCs w:val="22"/>
        </w:rPr>
        <w:t>2</w:t>
      </w:r>
      <w:proofErr w:type="gramEnd"/>
    </w:p>
    <w:p w14:paraId="4C97DFA9" w14:textId="77777777" w:rsidR="00E522B5" w:rsidRPr="00E522B5" w:rsidRDefault="00E522B5" w:rsidP="00E522B5">
      <w:pPr>
        <w:rPr>
          <w:rFonts w:ascii="Courier New" w:hAnsi="Courier New" w:cs="Courier New"/>
          <w:bCs/>
          <w:sz w:val="22"/>
          <w:szCs w:val="22"/>
        </w:rPr>
      </w:pPr>
    </w:p>
    <w:p w14:paraId="796C3D5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Choose the following </w:t>
      </w:r>
      <w:proofErr w:type="gramStart"/>
      <w:r w:rsidRPr="00E522B5">
        <w:rPr>
          <w:rFonts w:ascii="Courier New" w:hAnsi="Courier New" w:cs="Courier New"/>
          <w:bCs/>
          <w:sz w:val="22"/>
          <w:szCs w:val="22"/>
        </w:rPr>
        <w:t>criteria</w:t>
      </w:r>
      <w:proofErr w:type="gramEnd"/>
    </w:p>
    <w:p w14:paraId="487A48D6"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(3) Category</w:t>
      </w:r>
    </w:p>
    <w:p w14:paraId="16491AED"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(5) Year Published</w:t>
      </w:r>
    </w:p>
    <w:p w14:paraId="0D9AC021"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(6) Average Rating (or higher) </w:t>
      </w:r>
    </w:p>
    <w:p w14:paraId="04C97727"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(7) Page Number (within 50 pages) </w:t>
      </w:r>
    </w:p>
    <w:p w14:paraId="3FECB962"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Enter criteria number: </w:t>
      </w:r>
      <w:proofErr w:type="gramStart"/>
      <w:r w:rsidRPr="00E522B5">
        <w:rPr>
          <w:rFonts w:ascii="Courier New" w:hAnsi="Courier New" w:cs="Courier New"/>
          <w:bCs/>
          <w:sz w:val="22"/>
          <w:szCs w:val="22"/>
        </w:rPr>
        <w:t>6</w:t>
      </w:r>
      <w:proofErr w:type="gramEnd"/>
    </w:p>
    <w:p w14:paraId="7790B080" w14:textId="77777777" w:rsidR="00E522B5" w:rsidRPr="00E522B5" w:rsidRDefault="00E522B5" w:rsidP="00E522B5">
      <w:pPr>
        <w:rPr>
          <w:rFonts w:ascii="Courier New" w:hAnsi="Courier New" w:cs="Courier New"/>
          <w:bCs/>
          <w:sz w:val="22"/>
          <w:szCs w:val="22"/>
        </w:rPr>
      </w:pPr>
    </w:p>
    <w:p w14:paraId="04D01EC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value: </w:t>
      </w:r>
      <w:proofErr w:type="gramStart"/>
      <w:r w:rsidRPr="00E522B5">
        <w:rPr>
          <w:rFonts w:ascii="Courier New" w:hAnsi="Courier New" w:cs="Courier New"/>
          <w:bCs/>
          <w:sz w:val="22"/>
          <w:szCs w:val="22"/>
        </w:rPr>
        <w:t>five</w:t>
      </w:r>
      <w:proofErr w:type="gramEnd"/>
    </w:p>
    <w:p w14:paraId="3F3990EF" w14:textId="77777777" w:rsidR="00E522B5" w:rsidRPr="00E522B5" w:rsidRDefault="00E522B5" w:rsidP="00E522B5">
      <w:pPr>
        <w:rPr>
          <w:rFonts w:ascii="Courier New" w:hAnsi="Courier New" w:cs="Courier New"/>
          <w:bCs/>
          <w:sz w:val="22"/>
          <w:szCs w:val="22"/>
        </w:rPr>
      </w:pPr>
    </w:p>
    <w:p w14:paraId="1E79F61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Invalid input</w:t>
      </w:r>
    </w:p>
    <w:p w14:paraId="47E2C552" w14:textId="77777777" w:rsidR="00E522B5" w:rsidRPr="00E522B5" w:rsidRDefault="00E522B5" w:rsidP="00E522B5">
      <w:pPr>
        <w:rPr>
          <w:rFonts w:ascii="Courier New" w:hAnsi="Courier New" w:cs="Courier New"/>
          <w:bCs/>
          <w:sz w:val="22"/>
          <w:szCs w:val="22"/>
        </w:rPr>
      </w:pPr>
    </w:p>
    <w:p w14:paraId="61B8A305"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value: </w:t>
      </w:r>
      <w:proofErr w:type="gramStart"/>
      <w:r w:rsidRPr="00E522B5">
        <w:rPr>
          <w:rFonts w:ascii="Courier New" w:hAnsi="Courier New" w:cs="Courier New"/>
          <w:bCs/>
          <w:sz w:val="22"/>
          <w:szCs w:val="22"/>
        </w:rPr>
        <w:t>4.67</w:t>
      </w:r>
      <w:proofErr w:type="gramEnd"/>
    </w:p>
    <w:p w14:paraId="0352D48E"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ISBN-13         Title                               Authors                             Year   Rating   Number Pages    Number Ratings </w:t>
      </w:r>
    </w:p>
    <w:p w14:paraId="1BB107FB"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9780310929550   Zondervan NIV Study Bible           Kenneth L. </w:t>
      </w:r>
      <w:proofErr w:type="spellStart"/>
      <w:proofErr w:type="gramStart"/>
      <w:r w:rsidRPr="00E522B5">
        <w:rPr>
          <w:rFonts w:ascii="Courier New" w:hAnsi="Courier New" w:cs="Courier New"/>
          <w:bCs/>
          <w:sz w:val="12"/>
          <w:szCs w:val="12"/>
        </w:rPr>
        <w:t>Barker;Donald</w:t>
      </w:r>
      <w:proofErr w:type="spellEnd"/>
      <w:proofErr w:type="gramEnd"/>
      <w:r w:rsidRPr="00E522B5">
        <w:rPr>
          <w:rFonts w:ascii="Courier New" w:hAnsi="Courier New" w:cs="Courier New"/>
          <w:bCs/>
          <w:sz w:val="12"/>
          <w:szCs w:val="12"/>
        </w:rPr>
        <w:t xml:space="preserve"> W. Burdick 2002   4.70     2198            4092           </w:t>
      </w:r>
    </w:p>
    <w:p w14:paraId="718BEB18"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9780851621814   The Complete Theory Fun Factory     Katie </w:t>
      </w:r>
      <w:proofErr w:type="spellStart"/>
      <w:proofErr w:type="gramStart"/>
      <w:r w:rsidRPr="00E522B5">
        <w:rPr>
          <w:rFonts w:ascii="Courier New" w:hAnsi="Courier New" w:cs="Courier New"/>
          <w:bCs/>
          <w:sz w:val="12"/>
          <w:szCs w:val="12"/>
        </w:rPr>
        <w:t>Elliott;Ian</w:t>
      </w:r>
      <w:proofErr w:type="spellEnd"/>
      <w:proofErr w:type="gramEnd"/>
      <w:r w:rsidRPr="00E522B5">
        <w:rPr>
          <w:rFonts w:ascii="Courier New" w:hAnsi="Courier New" w:cs="Courier New"/>
          <w:bCs/>
          <w:sz w:val="12"/>
          <w:szCs w:val="12"/>
        </w:rPr>
        <w:t xml:space="preserve"> Martin            1996   5.00     96              1              </w:t>
      </w:r>
    </w:p>
    <w:p w14:paraId="1FC6F06E"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9780751504835   Something Under the Bed is Drooling Bill Watterson                      1988   4.70     127             137            </w:t>
      </w:r>
    </w:p>
    <w:p w14:paraId="2E02776A"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9781556434952   Empire 2.0                          </w:t>
      </w:r>
      <w:proofErr w:type="spellStart"/>
      <w:r w:rsidRPr="00E522B5">
        <w:rPr>
          <w:rFonts w:ascii="Courier New" w:hAnsi="Courier New" w:cs="Courier New"/>
          <w:bCs/>
          <w:sz w:val="12"/>
          <w:szCs w:val="12"/>
        </w:rPr>
        <w:t>Régis</w:t>
      </w:r>
      <w:proofErr w:type="spellEnd"/>
      <w:r w:rsidRPr="00E522B5">
        <w:rPr>
          <w:rFonts w:ascii="Courier New" w:hAnsi="Courier New" w:cs="Courier New"/>
          <w:bCs/>
          <w:sz w:val="12"/>
          <w:szCs w:val="12"/>
        </w:rPr>
        <w:t xml:space="preserve"> </w:t>
      </w:r>
      <w:proofErr w:type="spellStart"/>
      <w:r w:rsidRPr="00E522B5">
        <w:rPr>
          <w:rFonts w:ascii="Courier New" w:hAnsi="Courier New" w:cs="Courier New"/>
          <w:bCs/>
          <w:sz w:val="12"/>
          <w:szCs w:val="12"/>
        </w:rPr>
        <w:t>Debray</w:t>
      </w:r>
      <w:proofErr w:type="spellEnd"/>
      <w:r w:rsidRPr="00E522B5">
        <w:rPr>
          <w:rFonts w:ascii="Courier New" w:hAnsi="Courier New" w:cs="Courier New"/>
          <w:bCs/>
          <w:sz w:val="12"/>
          <w:szCs w:val="12"/>
        </w:rPr>
        <w:t xml:space="preserve">                        2004   4.75     144             4              </w:t>
      </w:r>
    </w:p>
    <w:p w14:paraId="2FABF3FA"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9780740748479   The Complete Calvin and Hobbes      Bill Watterson                      2005   4.82     1456            31249          </w:t>
      </w:r>
    </w:p>
    <w:p w14:paraId="72BB88D2"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9780567044716   Colossians and Philemon             Robert </w:t>
      </w:r>
      <w:proofErr w:type="spellStart"/>
      <w:r w:rsidRPr="00E522B5">
        <w:rPr>
          <w:rFonts w:ascii="Courier New" w:hAnsi="Courier New" w:cs="Courier New"/>
          <w:bCs/>
          <w:sz w:val="12"/>
          <w:szCs w:val="12"/>
        </w:rPr>
        <w:t>McL</w:t>
      </w:r>
      <w:proofErr w:type="spellEnd"/>
      <w:r w:rsidRPr="00E522B5">
        <w:rPr>
          <w:rFonts w:ascii="Courier New" w:hAnsi="Courier New" w:cs="Courier New"/>
          <w:bCs/>
          <w:sz w:val="12"/>
          <w:szCs w:val="12"/>
        </w:rPr>
        <w:t xml:space="preserve"> Wilson                   2005   5.00     512             1              </w:t>
      </w:r>
    </w:p>
    <w:p w14:paraId="1F7CD9AD"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9780905712604   The Shining                         Stephen King                        1987   4.67     991             1838           </w:t>
      </w:r>
    </w:p>
    <w:p w14:paraId="13B77F38"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9781932206081   Insights                            Frederick Lenz                      2003   5.00     304             1              </w:t>
      </w:r>
    </w:p>
    <w:p w14:paraId="019831C2"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9781411665309   Existential Meditation              Simon Cleveland                     2005   4.91     100             11             </w:t>
      </w:r>
    </w:p>
    <w:p w14:paraId="46B98B9C"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9780446578271   The Everyday Life Bible             Joyce Meyer                         2006   4.70     2208            1715           </w:t>
      </w:r>
    </w:p>
    <w:p w14:paraId="572DB8FD"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9780809166589   Love You Until...                   Lisa McCourt                        1999   4.67     32              3              </w:t>
      </w:r>
    </w:p>
    <w:p w14:paraId="101E94A2"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9780738539560   Lake Orion                          James E. </w:t>
      </w:r>
      <w:proofErr w:type="spellStart"/>
      <w:proofErr w:type="gramStart"/>
      <w:r w:rsidRPr="00E522B5">
        <w:rPr>
          <w:rFonts w:ascii="Courier New" w:hAnsi="Courier New" w:cs="Courier New"/>
          <w:bCs/>
          <w:sz w:val="12"/>
          <w:szCs w:val="12"/>
        </w:rPr>
        <w:t>Ingram;Lori</w:t>
      </w:r>
      <w:proofErr w:type="spellEnd"/>
      <w:proofErr w:type="gramEnd"/>
      <w:r w:rsidRPr="00E522B5">
        <w:rPr>
          <w:rFonts w:ascii="Courier New" w:hAnsi="Courier New" w:cs="Courier New"/>
          <w:bCs/>
          <w:sz w:val="12"/>
          <w:szCs w:val="12"/>
        </w:rPr>
        <w:t xml:space="preserve"> Grove          2006   5.00     128             0              </w:t>
      </w:r>
    </w:p>
    <w:p w14:paraId="0038D2B6"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9780739844328   Bill Gates                          Sara Barton-Wood                    2001   5.00     48              0              </w:t>
      </w:r>
    </w:p>
    <w:p w14:paraId="1EF84B03"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9781931082884   Novels, 1901-1902                   Henry </w:t>
      </w:r>
      <w:proofErr w:type="spellStart"/>
      <w:proofErr w:type="gramStart"/>
      <w:r w:rsidRPr="00E522B5">
        <w:rPr>
          <w:rFonts w:ascii="Courier New" w:hAnsi="Courier New" w:cs="Courier New"/>
          <w:bCs/>
          <w:sz w:val="12"/>
          <w:szCs w:val="12"/>
        </w:rPr>
        <w:t>James;Leo</w:t>
      </w:r>
      <w:proofErr w:type="spellEnd"/>
      <w:proofErr w:type="gramEnd"/>
      <w:r w:rsidRPr="00E522B5">
        <w:rPr>
          <w:rFonts w:ascii="Courier New" w:hAnsi="Courier New" w:cs="Courier New"/>
          <w:bCs/>
          <w:sz w:val="12"/>
          <w:szCs w:val="12"/>
        </w:rPr>
        <w:t xml:space="preserve"> </w:t>
      </w:r>
      <w:proofErr w:type="spellStart"/>
      <w:r w:rsidRPr="00E522B5">
        <w:rPr>
          <w:rFonts w:ascii="Courier New" w:hAnsi="Courier New" w:cs="Courier New"/>
          <w:bCs/>
          <w:sz w:val="12"/>
          <w:szCs w:val="12"/>
        </w:rPr>
        <w:t>Bersani</w:t>
      </w:r>
      <w:proofErr w:type="spellEnd"/>
      <w:r w:rsidRPr="00E522B5">
        <w:rPr>
          <w:rFonts w:ascii="Courier New" w:hAnsi="Courier New" w:cs="Courier New"/>
          <w:bCs/>
          <w:sz w:val="12"/>
          <w:szCs w:val="12"/>
        </w:rPr>
        <w:t xml:space="preserve">             2006   4.68     713             25             </w:t>
      </w:r>
    </w:p>
    <w:p w14:paraId="36628317"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9780738511672   Middlesex Borough                                                       2003   5.00     128             2              </w:t>
      </w:r>
    </w:p>
    <w:p w14:paraId="7C4BD8C7"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9780836217698   Homicidal Psycho Jungle Cat         Bill Watterson                      1994   4.72     176             14952          </w:t>
      </w:r>
    </w:p>
    <w:p w14:paraId="04C838D1"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9780310249870   Fanning the Flame                   Christopher J. H. Wright            2003   5.00     336             1              </w:t>
      </w:r>
    </w:p>
    <w:p w14:paraId="10385A68"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9781890995522   The Diamond Color Meditation        John Diamond                        2006   5.00     74              5              </w:t>
      </w:r>
    </w:p>
    <w:p w14:paraId="5CF10F43"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9780836221367   It's a Magical World                Bill Watterson                      1996   4.76     176             23336          </w:t>
      </w:r>
    </w:p>
    <w:p w14:paraId="26E3621F"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9780439682589   Harry Potter                        J. K. Rowling                       2004   4.78     2690            38872          </w:t>
      </w:r>
    </w:p>
    <w:p w14:paraId="7C37FE7F"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9780439827607   The Harry Potter Collection         J. K. Rowling                       2005   4.73     3342            27410          </w:t>
      </w:r>
    </w:p>
    <w:p w14:paraId="0B2B5A08"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9781551052700   Ecuador Nature Guide                Christopher D. </w:t>
      </w:r>
      <w:proofErr w:type="spellStart"/>
      <w:r w:rsidRPr="00E522B5">
        <w:rPr>
          <w:rFonts w:ascii="Courier New" w:hAnsi="Courier New" w:cs="Courier New"/>
          <w:bCs/>
          <w:sz w:val="12"/>
          <w:szCs w:val="12"/>
        </w:rPr>
        <w:t>Jiggins</w:t>
      </w:r>
      <w:proofErr w:type="spellEnd"/>
      <w:r w:rsidRPr="00E522B5">
        <w:rPr>
          <w:rFonts w:ascii="Courier New" w:hAnsi="Courier New" w:cs="Courier New"/>
          <w:bCs/>
          <w:sz w:val="12"/>
          <w:szCs w:val="12"/>
        </w:rPr>
        <w:t xml:space="preserve">              2000   5.00     96              1              </w:t>
      </w:r>
    </w:p>
    <w:p w14:paraId="19299D2E" w14:textId="77777777" w:rsidR="00E522B5" w:rsidRPr="00E522B5" w:rsidRDefault="00E522B5" w:rsidP="00E522B5">
      <w:pPr>
        <w:rPr>
          <w:rFonts w:ascii="Courier New" w:hAnsi="Courier New" w:cs="Courier New"/>
          <w:bCs/>
          <w:sz w:val="22"/>
          <w:szCs w:val="22"/>
        </w:rPr>
      </w:pPr>
    </w:p>
    <w:p w14:paraId="6C7FB0FF"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Welcome to the Book Recommendation Engine</w:t>
      </w:r>
    </w:p>
    <w:p w14:paraId="79B604D2"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Choose one of below options:</w:t>
      </w:r>
    </w:p>
    <w:p w14:paraId="56E3D291"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lastRenderedPageBreak/>
        <w:t xml:space="preserve">        1. Find a book with a title</w:t>
      </w:r>
    </w:p>
    <w:p w14:paraId="7D11DC43"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2. Filter books by a </w:t>
      </w:r>
      <w:proofErr w:type="gramStart"/>
      <w:r w:rsidRPr="00E522B5">
        <w:rPr>
          <w:rFonts w:ascii="Courier New" w:hAnsi="Courier New" w:cs="Courier New"/>
          <w:bCs/>
          <w:sz w:val="22"/>
          <w:szCs w:val="22"/>
        </w:rPr>
        <w:t>certain criteria</w:t>
      </w:r>
      <w:proofErr w:type="gramEnd"/>
    </w:p>
    <w:p w14:paraId="313C0382"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3. Recommend a book </w:t>
      </w:r>
    </w:p>
    <w:p w14:paraId="665F4DCB"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4. Quit the program</w:t>
      </w:r>
    </w:p>
    <w:p w14:paraId="71384E1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Enter option: </w:t>
      </w:r>
      <w:proofErr w:type="gramStart"/>
      <w:r w:rsidRPr="00E522B5">
        <w:rPr>
          <w:rFonts w:ascii="Courier New" w:hAnsi="Courier New" w:cs="Courier New"/>
          <w:bCs/>
          <w:sz w:val="22"/>
          <w:szCs w:val="22"/>
        </w:rPr>
        <w:t>2</w:t>
      </w:r>
      <w:proofErr w:type="gramEnd"/>
    </w:p>
    <w:p w14:paraId="1818D765" w14:textId="77777777" w:rsidR="00E522B5" w:rsidRPr="00E522B5" w:rsidRDefault="00E522B5" w:rsidP="00E522B5">
      <w:pPr>
        <w:rPr>
          <w:rFonts w:ascii="Courier New" w:hAnsi="Courier New" w:cs="Courier New"/>
          <w:bCs/>
          <w:sz w:val="22"/>
          <w:szCs w:val="22"/>
        </w:rPr>
      </w:pPr>
    </w:p>
    <w:p w14:paraId="0C0C0E1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Choose the following </w:t>
      </w:r>
      <w:proofErr w:type="gramStart"/>
      <w:r w:rsidRPr="00E522B5">
        <w:rPr>
          <w:rFonts w:ascii="Courier New" w:hAnsi="Courier New" w:cs="Courier New"/>
          <w:bCs/>
          <w:sz w:val="22"/>
          <w:szCs w:val="22"/>
        </w:rPr>
        <w:t>criteria</w:t>
      </w:r>
      <w:proofErr w:type="gramEnd"/>
    </w:p>
    <w:p w14:paraId="45855E60"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(3) Category</w:t>
      </w:r>
    </w:p>
    <w:p w14:paraId="2882506F"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(5) Year Published</w:t>
      </w:r>
    </w:p>
    <w:p w14:paraId="2A5477B6"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(6) Average Rating (or higher) </w:t>
      </w:r>
    </w:p>
    <w:p w14:paraId="05813C3D"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(7) Page Number (within 50 pages) </w:t>
      </w:r>
    </w:p>
    <w:p w14:paraId="49F0AFB3"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Enter criteria number: </w:t>
      </w:r>
      <w:proofErr w:type="gramStart"/>
      <w:r w:rsidRPr="00E522B5">
        <w:rPr>
          <w:rFonts w:ascii="Courier New" w:hAnsi="Courier New" w:cs="Courier New"/>
          <w:bCs/>
          <w:sz w:val="22"/>
          <w:szCs w:val="22"/>
        </w:rPr>
        <w:t>7</w:t>
      </w:r>
      <w:proofErr w:type="gramEnd"/>
    </w:p>
    <w:p w14:paraId="31914111" w14:textId="77777777" w:rsidR="00E522B5" w:rsidRPr="00E522B5" w:rsidRDefault="00E522B5" w:rsidP="00E522B5">
      <w:pPr>
        <w:rPr>
          <w:rFonts w:ascii="Courier New" w:hAnsi="Courier New" w:cs="Courier New"/>
          <w:bCs/>
          <w:sz w:val="22"/>
          <w:szCs w:val="22"/>
        </w:rPr>
      </w:pPr>
    </w:p>
    <w:p w14:paraId="2C79F741"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value: </w:t>
      </w:r>
      <w:proofErr w:type="gramStart"/>
      <w:r w:rsidRPr="00E522B5">
        <w:rPr>
          <w:rFonts w:ascii="Courier New" w:hAnsi="Courier New" w:cs="Courier New"/>
          <w:bCs/>
          <w:sz w:val="22"/>
          <w:szCs w:val="22"/>
        </w:rPr>
        <w:t>one</w:t>
      </w:r>
      <w:proofErr w:type="gramEnd"/>
    </w:p>
    <w:p w14:paraId="5E0F366D" w14:textId="77777777" w:rsidR="00E522B5" w:rsidRPr="00E522B5" w:rsidRDefault="00E522B5" w:rsidP="00E522B5">
      <w:pPr>
        <w:rPr>
          <w:rFonts w:ascii="Courier New" w:hAnsi="Courier New" w:cs="Courier New"/>
          <w:bCs/>
          <w:sz w:val="22"/>
          <w:szCs w:val="22"/>
        </w:rPr>
      </w:pPr>
    </w:p>
    <w:p w14:paraId="08A7EE2F"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Invalid input</w:t>
      </w:r>
    </w:p>
    <w:p w14:paraId="2D693AD8" w14:textId="77777777" w:rsidR="00E522B5" w:rsidRPr="00E522B5" w:rsidRDefault="00E522B5" w:rsidP="00E522B5">
      <w:pPr>
        <w:rPr>
          <w:rFonts w:ascii="Courier New" w:hAnsi="Courier New" w:cs="Courier New"/>
          <w:bCs/>
          <w:sz w:val="22"/>
          <w:szCs w:val="22"/>
        </w:rPr>
      </w:pPr>
    </w:p>
    <w:p w14:paraId="39034C0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Enter value: </w:t>
      </w:r>
      <w:proofErr w:type="gramStart"/>
      <w:r w:rsidRPr="00E522B5">
        <w:rPr>
          <w:rFonts w:ascii="Courier New" w:hAnsi="Courier New" w:cs="Courier New"/>
          <w:bCs/>
          <w:sz w:val="22"/>
          <w:szCs w:val="22"/>
        </w:rPr>
        <w:t>1</w:t>
      </w:r>
      <w:proofErr w:type="gramEnd"/>
    </w:p>
    <w:p w14:paraId="4E88A765"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ISBN-13         Title                               Authors                             Year   Rating   Number Pages    Number Ratings </w:t>
      </w:r>
    </w:p>
    <w:p w14:paraId="6B8ABB62"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9780563388548   THE GOON SHOW                       VÁRIOS AUTORES                      2005   4.50     2               0              </w:t>
      </w:r>
    </w:p>
    <w:p w14:paraId="44439BCF"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9780590598873   Babysitters Club                    Ann M. Martin                       1995   3.85     0               5241           </w:t>
      </w:r>
    </w:p>
    <w:p w14:paraId="70BD1BC1"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9780723258056   A Journal                           Beatrix Potter (</w:t>
      </w:r>
      <w:proofErr w:type="spellStart"/>
      <w:proofErr w:type="gramStart"/>
      <w:r w:rsidRPr="00E522B5">
        <w:rPr>
          <w:rFonts w:ascii="Courier New" w:hAnsi="Courier New" w:cs="Courier New"/>
          <w:bCs/>
          <w:sz w:val="12"/>
          <w:szCs w:val="12"/>
        </w:rPr>
        <w:t>Illustratorin</w:t>
      </w:r>
      <w:proofErr w:type="spellEnd"/>
      <w:r w:rsidRPr="00E522B5">
        <w:rPr>
          <w:rFonts w:ascii="Courier New" w:hAnsi="Courier New" w:cs="Courier New"/>
          <w:bCs/>
          <w:sz w:val="12"/>
          <w:szCs w:val="12"/>
        </w:rPr>
        <w:t xml:space="preserve">)   </w:t>
      </w:r>
      <w:proofErr w:type="gramEnd"/>
      <w:r w:rsidRPr="00E522B5">
        <w:rPr>
          <w:rFonts w:ascii="Courier New" w:hAnsi="Courier New" w:cs="Courier New"/>
          <w:bCs/>
          <w:sz w:val="12"/>
          <w:szCs w:val="12"/>
        </w:rPr>
        <w:t xml:space="preserve">   2006   4.34     32              341            </w:t>
      </w:r>
    </w:p>
    <w:p w14:paraId="21DEA6DD"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9780764127311   The Seasons: Summer                 </w:t>
      </w:r>
      <w:proofErr w:type="spellStart"/>
      <w:r w:rsidRPr="00E522B5">
        <w:rPr>
          <w:rFonts w:ascii="Courier New" w:hAnsi="Courier New" w:cs="Courier New"/>
          <w:bCs/>
          <w:sz w:val="12"/>
          <w:szCs w:val="12"/>
        </w:rPr>
        <w:t>Núria</w:t>
      </w:r>
      <w:proofErr w:type="spellEnd"/>
      <w:r w:rsidRPr="00E522B5">
        <w:rPr>
          <w:rFonts w:ascii="Courier New" w:hAnsi="Courier New" w:cs="Courier New"/>
          <w:bCs/>
          <w:sz w:val="12"/>
          <w:szCs w:val="12"/>
        </w:rPr>
        <w:t xml:space="preserve"> Roca                          2004   4.10     36              6              </w:t>
      </w:r>
    </w:p>
    <w:p w14:paraId="75B4278D"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9780929524351   History -                           Thucydides                          1989   4.50     34              2              </w:t>
      </w:r>
    </w:p>
    <w:p w14:paraId="1B5E4010"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9780486275505   The Road Not Taken, and Other Poems Robert Frost                        1993   4.27     49              33004          </w:t>
      </w:r>
    </w:p>
    <w:p w14:paraId="09CC78C3"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9780140568196   The Giraffe and the Pelly and Me    Roald </w:t>
      </w:r>
      <w:proofErr w:type="spellStart"/>
      <w:proofErr w:type="gramStart"/>
      <w:r w:rsidRPr="00E522B5">
        <w:rPr>
          <w:rFonts w:ascii="Courier New" w:hAnsi="Courier New" w:cs="Courier New"/>
          <w:bCs/>
          <w:sz w:val="12"/>
          <w:szCs w:val="12"/>
        </w:rPr>
        <w:t>Dahl;Quentin</w:t>
      </w:r>
      <w:proofErr w:type="spellEnd"/>
      <w:proofErr w:type="gramEnd"/>
      <w:r w:rsidRPr="00E522B5">
        <w:rPr>
          <w:rFonts w:ascii="Courier New" w:hAnsi="Courier New" w:cs="Courier New"/>
          <w:bCs/>
          <w:sz w:val="12"/>
          <w:szCs w:val="12"/>
        </w:rPr>
        <w:t xml:space="preserve"> Blake            2001   3.81     32              16265          </w:t>
      </w:r>
    </w:p>
    <w:p w14:paraId="0441873E"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9781563054426   Barnyard Dance!                     Sandra Boynton                      1993   4.25     24              20885          </w:t>
      </w:r>
    </w:p>
    <w:p w14:paraId="60EE040D"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9780152049676   Winter is the Warmest Season        Lauren Stringer                     2006   3.91     40              360            </w:t>
      </w:r>
    </w:p>
    <w:p w14:paraId="261E5F36"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9780761316800   It's Winter!                        Linda Glaser                        2002   3.63     32              80             </w:t>
      </w:r>
    </w:p>
    <w:p w14:paraId="76375116"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9781888297010   Edward Lear's Book of Nonsense      Edward Lear                         1995   3.66     46              66             </w:t>
      </w:r>
    </w:p>
    <w:p w14:paraId="432EBB38"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9780439420068   Eat!                                Roberta </w:t>
      </w:r>
      <w:proofErr w:type="spellStart"/>
      <w:r w:rsidRPr="00E522B5">
        <w:rPr>
          <w:rFonts w:ascii="Courier New" w:hAnsi="Courier New" w:cs="Courier New"/>
          <w:bCs/>
          <w:sz w:val="12"/>
          <w:szCs w:val="12"/>
        </w:rPr>
        <w:t>Grobel</w:t>
      </w:r>
      <w:proofErr w:type="spellEnd"/>
      <w:r w:rsidRPr="00E522B5">
        <w:rPr>
          <w:rFonts w:ascii="Courier New" w:hAnsi="Courier New" w:cs="Courier New"/>
          <w:bCs/>
          <w:sz w:val="12"/>
          <w:szCs w:val="12"/>
        </w:rPr>
        <w:t xml:space="preserve"> </w:t>
      </w:r>
      <w:proofErr w:type="spellStart"/>
      <w:r w:rsidRPr="00E522B5">
        <w:rPr>
          <w:rFonts w:ascii="Courier New" w:hAnsi="Courier New" w:cs="Courier New"/>
          <w:bCs/>
          <w:sz w:val="12"/>
          <w:szCs w:val="12"/>
        </w:rPr>
        <w:t>Intrater</w:t>
      </w:r>
      <w:proofErr w:type="spellEnd"/>
      <w:r w:rsidRPr="00E522B5">
        <w:rPr>
          <w:rFonts w:ascii="Courier New" w:hAnsi="Courier New" w:cs="Courier New"/>
          <w:bCs/>
          <w:sz w:val="12"/>
          <w:szCs w:val="12"/>
        </w:rPr>
        <w:t xml:space="preserve">             2002   3.95     10              54             </w:t>
      </w:r>
    </w:p>
    <w:p w14:paraId="72D1217E"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9780061125935   Goodnight Moon 123                  Margaret Wise </w:t>
      </w:r>
      <w:proofErr w:type="spellStart"/>
      <w:proofErr w:type="gramStart"/>
      <w:r w:rsidRPr="00E522B5">
        <w:rPr>
          <w:rFonts w:ascii="Courier New" w:hAnsi="Courier New" w:cs="Courier New"/>
          <w:bCs/>
          <w:sz w:val="12"/>
          <w:szCs w:val="12"/>
        </w:rPr>
        <w:t>Brown;Clement</w:t>
      </w:r>
      <w:proofErr w:type="spellEnd"/>
      <w:proofErr w:type="gramEnd"/>
      <w:r w:rsidRPr="00E522B5">
        <w:rPr>
          <w:rFonts w:ascii="Courier New" w:hAnsi="Courier New" w:cs="Courier New"/>
          <w:bCs/>
          <w:sz w:val="12"/>
          <w:szCs w:val="12"/>
        </w:rPr>
        <w:t xml:space="preserve"> Hurd    2007   3.59     32              189            </w:t>
      </w:r>
    </w:p>
    <w:p w14:paraId="5BFEC9EB"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9780807588970   When I Feel Angry                   Cornelia Maude Spelman              2000   3.99     24              108            </w:t>
      </w:r>
    </w:p>
    <w:p w14:paraId="589532FB"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9780618611690   The Polar Express                   Chris Van Allsburg                  2005   4.30     32              83             </w:t>
      </w:r>
    </w:p>
    <w:p w14:paraId="6ED1B5A0"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9780064441766   Captain Cat                         Syd Hoff                            1994   3.66     48              107            </w:t>
      </w:r>
    </w:p>
    <w:p w14:paraId="7E31B149"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9780805059335   Clown                               Quentin Blake                       1998   3.97     32              369            </w:t>
      </w:r>
    </w:p>
    <w:p w14:paraId="536B2897"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9780500277591   The Rainbow Goblins                 </w:t>
      </w:r>
      <w:proofErr w:type="spellStart"/>
      <w:r w:rsidRPr="00E522B5">
        <w:rPr>
          <w:rFonts w:ascii="Courier New" w:hAnsi="Courier New" w:cs="Courier New"/>
          <w:bCs/>
          <w:sz w:val="12"/>
          <w:szCs w:val="12"/>
        </w:rPr>
        <w:t>Ul</w:t>
      </w:r>
      <w:proofErr w:type="spellEnd"/>
      <w:r w:rsidRPr="00E522B5">
        <w:rPr>
          <w:rFonts w:ascii="Courier New" w:hAnsi="Courier New" w:cs="Courier New"/>
          <w:bCs/>
          <w:sz w:val="12"/>
          <w:szCs w:val="12"/>
        </w:rPr>
        <w:t xml:space="preserve"> De Rico                          1994   4.42     32              1383           </w:t>
      </w:r>
    </w:p>
    <w:p w14:paraId="5101186C"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9780843121315   Little Miss Birthday                Roger Hargreaves                    2007   4.00     32              188            </w:t>
      </w:r>
    </w:p>
    <w:p w14:paraId="3212D2D5"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9780679832690   P.J. </w:t>
      </w:r>
      <w:proofErr w:type="spellStart"/>
      <w:r w:rsidRPr="00E522B5">
        <w:rPr>
          <w:rFonts w:ascii="Courier New" w:hAnsi="Courier New" w:cs="Courier New"/>
          <w:bCs/>
          <w:sz w:val="12"/>
          <w:szCs w:val="12"/>
        </w:rPr>
        <w:t>Funnybunny</w:t>
      </w:r>
      <w:proofErr w:type="spellEnd"/>
      <w:r w:rsidRPr="00E522B5">
        <w:rPr>
          <w:rFonts w:ascii="Courier New" w:hAnsi="Courier New" w:cs="Courier New"/>
          <w:bCs/>
          <w:sz w:val="12"/>
          <w:szCs w:val="12"/>
        </w:rPr>
        <w:t xml:space="preserve"> Camps Out           Marilyn Sadler                      1993   3.86     32              159            </w:t>
      </w:r>
    </w:p>
    <w:p w14:paraId="172F08ED"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9780380620005   Boy Who Turned </w:t>
      </w:r>
      <w:proofErr w:type="gramStart"/>
      <w:r w:rsidRPr="00E522B5">
        <w:rPr>
          <w:rFonts w:ascii="Courier New" w:hAnsi="Courier New" w:cs="Courier New"/>
          <w:bCs/>
          <w:sz w:val="12"/>
          <w:szCs w:val="12"/>
        </w:rPr>
        <w:t>Into</w:t>
      </w:r>
      <w:proofErr w:type="gramEnd"/>
      <w:r w:rsidRPr="00E522B5">
        <w:rPr>
          <w:rFonts w:ascii="Courier New" w:hAnsi="Courier New" w:cs="Courier New"/>
          <w:bCs/>
          <w:sz w:val="12"/>
          <w:szCs w:val="12"/>
        </w:rPr>
        <w:t xml:space="preserve"> a TV Set        Stephen Manes                       1983   4.00     10              8              </w:t>
      </w:r>
    </w:p>
    <w:p w14:paraId="027633E2" w14:textId="77777777" w:rsidR="00E522B5" w:rsidRPr="00E522B5" w:rsidRDefault="00E522B5" w:rsidP="00E522B5">
      <w:pPr>
        <w:rPr>
          <w:rFonts w:ascii="Courier New" w:hAnsi="Courier New" w:cs="Courier New"/>
          <w:bCs/>
          <w:sz w:val="12"/>
          <w:szCs w:val="12"/>
        </w:rPr>
      </w:pPr>
      <w:r w:rsidRPr="00E522B5">
        <w:rPr>
          <w:rFonts w:ascii="Courier New" w:hAnsi="Courier New" w:cs="Courier New"/>
          <w:bCs/>
          <w:sz w:val="12"/>
          <w:szCs w:val="12"/>
        </w:rPr>
        <w:t xml:space="preserve">9780060004507   An Old-Fashioned Thanksgiving       Louisa May </w:t>
      </w:r>
      <w:proofErr w:type="spellStart"/>
      <w:proofErr w:type="gramStart"/>
      <w:r w:rsidRPr="00E522B5">
        <w:rPr>
          <w:rFonts w:ascii="Courier New" w:hAnsi="Courier New" w:cs="Courier New"/>
          <w:bCs/>
          <w:sz w:val="12"/>
          <w:szCs w:val="12"/>
        </w:rPr>
        <w:t>Alcott;James</w:t>
      </w:r>
      <w:proofErr w:type="spellEnd"/>
      <w:proofErr w:type="gramEnd"/>
      <w:r w:rsidRPr="00E522B5">
        <w:rPr>
          <w:rFonts w:ascii="Courier New" w:hAnsi="Courier New" w:cs="Courier New"/>
          <w:bCs/>
          <w:sz w:val="12"/>
          <w:szCs w:val="12"/>
        </w:rPr>
        <w:t xml:space="preserve"> Bernardin   2005   3.70     32              599            </w:t>
      </w:r>
    </w:p>
    <w:p w14:paraId="0BB11908" w14:textId="77777777" w:rsidR="00E522B5" w:rsidRPr="00E522B5" w:rsidRDefault="00E522B5" w:rsidP="00E522B5">
      <w:pPr>
        <w:rPr>
          <w:rFonts w:ascii="Courier New" w:hAnsi="Courier New" w:cs="Courier New"/>
          <w:bCs/>
          <w:sz w:val="22"/>
          <w:szCs w:val="22"/>
        </w:rPr>
      </w:pPr>
    </w:p>
    <w:p w14:paraId="2419F6AA"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Welcome to the Book Recommendation Engine</w:t>
      </w:r>
    </w:p>
    <w:p w14:paraId="1318AF6B"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Choose one of below options:</w:t>
      </w:r>
    </w:p>
    <w:p w14:paraId="350E5408"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1. Find a book with a title</w:t>
      </w:r>
    </w:p>
    <w:p w14:paraId="01BA82ED"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2. Filter books by a </w:t>
      </w:r>
      <w:proofErr w:type="gramStart"/>
      <w:r w:rsidRPr="00E522B5">
        <w:rPr>
          <w:rFonts w:ascii="Courier New" w:hAnsi="Courier New" w:cs="Courier New"/>
          <w:bCs/>
          <w:sz w:val="22"/>
          <w:szCs w:val="22"/>
        </w:rPr>
        <w:t>certain criteria</w:t>
      </w:r>
      <w:proofErr w:type="gramEnd"/>
    </w:p>
    <w:p w14:paraId="6B3D68EB"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3. Recommend a book </w:t>
      </w:r>
    </w:p>
    <w:p w14:paraId="2DEEE504" w14:textId="77777777" w:rsidR="00E522B5" w:rsidRPr="00E522B5" w:rsidRDefault="00E522B5" w:rsidP="00E522B5">
      <w:pPr>
        <w:rPr>
          <w:rFonts w:ascii="Courier New" w:hAnsi="Courier New" w:cs="Courier New"/>
          <w:bCs/>
          <w:sz w:val="22"/>
          <w:szCs w:val="22"/>
        </w:rPr>
      </w:pPr>
      <w:r w:rsidRPr="00E522B5">
        <w:rPr>
          <w:rFonts w:ascii="Courier New" w:hAnsi="Courier New" w:cs="Courier New"/>
          <w:bCs/>
          <w:sz w:val="22"/>
          <w:szCs w:val="22"/>
        </w:rPr>
        <w:t xml:space="preserve">        4. Quit the program</w:t>
      </w:r>
    </w:p>
    <w:p w14:paraId="4B04A2E8" w14:textId="40D490F6" w:rsidR="00913411" w:rsidRDefault="00E522B5" w:rsidP="00E522B5">
      <w:pPr>
        <w:rPr>
          <w:b/>
        </w:rPr>
      </w:pPr>
      <w:r w:rsidRPr="00E522B5">
        <w:rPr>
          <w:rFonts w:ascii="Courier New" w:hAnsi="Courier New" w:cs="Courier New"/>
          <w:bCs/>
          <w:sz w:val="22"/>
          <w:szCs w:val="22"/>
        </w:rPr>
        <w:t xml:space="preserve">        Enter option: </w:t>
      </w:r>
      <w:proofErr w:type="gramStart"/>
      <w:r w:rsidRPr="00E522B5">
        <w:rPr>
          <w:rFonts w:ascii="Courier New" w:hAnsi="Courier New" w:cs="Courier New"/>
          <w:bCs/>
          <w:sz w:val="22"/>
          <w:szCs w:val="22"/>
        </w:rPr>
        <w:t>4</w:t>
      </w:r>
      <w:proofErr w:type="gramEnd"/>
    </w:p>
    <w:p w14:paraId="1379226E" w14:textId="697FE9CF" w:rsidR="00597B12" w:rsidRDefault="00597B12" w:rsidP="00597B12">
      <w:r>
        <w:rPr>
          <w:b/>
        </w:rPr>
        <w:t>Grading Rubric</w:t>
      </w:r>
    </w:p>
    <w:p w14:paraId="292A91FB" w14:textId="77777777" w:rsidR="00597B12" w:rsidRDefault="00597B12" w:rsidP="00597B12"/>
    <w:p w14:paraId="612F109D" w14:textId="0158D5F5" w:rsidR="00597B12" w:rsidRPr="00DA6998" w:rsidRDefault="00597B12" w:rsidP="00597B12">
      <w:pPr>
        <w:rPr>
          <w:rFonts w:ascii="Courier New" w:hAnsi="Courier New" w:cs="Courier New"/>
          <w:sz w:val="22"/>
          <w:szCs w:val="22"/>
        </w:rPr>
      </w:pPr>
      <w:r>
        <w:rPr>
          <w:rFonts w:ascii="Courier New" w:hAnsi="Courier New" w:cs="Courier New"/>
          <w:sz w:val="22"/>
          <w:szCs w:val="22"/>
        </w:rPr>
        <w:t>Computer Project #</w:t>
      </w:r>
      <w:r w:rsidR="00A658D6">
        <w:rPr>
          <w:rFonts w:ascii="Courier New" w:hAnsi="Courier New" w:cs="Courier New"/>
          <w:sz w:val="22"/>
          <w:szCs w:val="22"/>
        </w:rPr>
        <w:t>06</w:t>
      </w:r>
      <w:r w:rsidRPr="00DA6998">
        <w:rPr>
          <w:rFonts w:ascii="Courier New" w:hAnsi="Courier New" w:cs="Courier New"/>
          <w:sz w:val="22"/>
          <w:szCs w:val="22"/>
        </w:rPr>
        <w:t xml:space="preserve"> </w:t>
      </w:r>
      <w:r w:rsidRPr="00DA6998">
        <w:rPr>
          <w:rFonts w:ascii="Courier New" w:hAnsi="Courier New" w:cs="Courier New"/>
          <w:sz w:val="22"/>
          <w:szCs w:val="22"/>
        </w:rPr>
        <w:tab/>
      </w:r>
      <w:r w:rsidRPr="00DA6998">
        <w:rPr>
          <w:rFonts w:ascii="Courier New" w:hAnsi="Courier New" w:cs="Courier New"/>
          <w:sz w:val="22"/>
          <w:szCs w:val="22"/>
        </w:rPr>
        <w:tab/>
      </w:r>
      <w:r w:rsidRPr="00DA6998">
        <w:rPr>
          <w:rFonts w:ascii="Courier New" w:hAnsi="Courier New" w:cs="Courier New"/>
          <w:sz w:val="22"/>
          <w:szCs w:val="22"/>
        </w:rPr>
        <w:tab/>
      </w:r>
      <w:r w:rsidRPr="00DA6998">
        <w:rPr>
          <w:rFonts w:ascii="Courier New" w:hAnsi="Courier New" w:cs="Courier New"/>
          <w:sz w:val="22"/>
          <w:szCs w:val="22"/>
        </w:rPr>
        <w:tab/>
      </w:r>
      <w:r w:rsidRPr="00DA6998">
        <w:rPr>
          <w:rFonts w:ascii="Courier New" w:hAnsi="Courier New" w:cs="Courier New"/>
          <w:sz w:val="22"/>
          <w:szCs w:val="22"/>
        </w:rPr>
        <w:tab/>
      </w:r>
      <w:r w:rsidRPr="00DA6998">
        <w:rPr>
          <w:rFonts w:ascii="Courier New" w:hAnsi="Courier New" w:cs="Courier New"/>
          <w:sz w:val="22"/>
          <w:szCs w:val="22"/>
        </w:rPr>
        <w:tab/>
        <w:t>Scoring Summary</w:t>
      </w:r>
    </w:p>
    <w:p w14:paraId="659D4D58" w14:textId="77777777" w:rsidR="00597B12" w:rsidRPr="00DA6998" w:rsidRDefault="00597B12" w:rsidP="00597B12">
      <w:pPr>
        <w:rPr>
          <w:rFonts w:ascii="Courier New" w:hAnsi="Courier New" w:cs="Courier New"/>
          <w:sz w:val="22"/>
          <w:szCs w:val="22"/>
        </w:rPr>
      </w:pPr>
      <w:r w:rsidRPr="00DA6998">
        <w:rPr>
          <w:rFonts w:ascii="Courier New" w:hAnsi="Courier New" w:cs="Courier New"/>
          <w:sz w:val="22"/>
          <w:szCs w:val="22"/>
        </w:rPr>
        <w:t>General Requirements:</w:t>
      </w:r>
    </w:p>
    <w:p w14:paraId="5EAD21E7" w14:textId="215F785E" w:rsidR="00597B12" w:rsidRPr="00BC7DB3" w:rsidRDefault="00597B12" w:rsidP="00597B12">
      <w:pPr>
        <w:rPr>
          <w:rFonts w:ascii="Courier New" w:hAnsi="Courier New" w:cs="Courier New"/>
          <w:sz w:val="22"/>
          <w:szCs w:val="22"/>
        </w:rPr>
      </w:pPr>
      <w:r w:rsidRPr="003B7136">
        <w:rPr>
          <w:rFonts w:ascii="Courier New" w:hAnsi="Courier New" w:cs="Courier New"/>
          <w:sz w:val="22"/>
          <w:szCs w:val="22"/>
        </w:rPr>
        <w:t xml:space="preserve">  </w:t>
      </w:r>
      <w:proofErr w:type="gramStart"/>
      <w:r w:rsidRPr="00BC7DB3">
        <w:rPr>
          <w:rFonts w:ascii="Courier New" w:hAnsi="Courier New" w:cs="Courier New"/>
          <w:sz w:val="22"/>
          <w:szCs w:val="22"/>
        </w:rPr>
        <w:t xml:space="preserve">( </w:t>
      </w:r>
      <w:r w:rsidR="004A7E62">
        <w:rPr>
          <w:rFonts w:ascii="Courier New" w:hAnsi="Courier New" w:cs="Courier New"/>
          <w:sz w:val="22"/>
          <w:szCs w:val="22"/>
        </w:rPr>
        <w:t>4</w:t>
      </w:r>
      <w:proofErr w:type="gramEnd"/>
      <w:r w:rsidRPr="00BC7DB3">
        <w:rPr>
          <w:rFonts w:ascii="Courier New" w:hAnsi="Courier New" w:cs="Courier New"/>
          <w:sz w:val="22"/>
          <w:szCs w:val="22"/>
        </w:rPr>
        <w:t xml:space="preserve"> pts) Coding Standard 1-9</w:t>
      </w:r>
    </w:p>
    <w:p w14:paraId="32FA7B34" w14:textId="77777777" w:rsidR="00597B12" w:rsidRPr="00BC7DB3" w:rsidRDefault="00597B12" w:rsidP="00597B12">
      <w:pPr>
        <w:ind w:left="720"/>
        <w:rPr>
          <w:rFonts w:ascii="Courier New" w:hAnsi="Courier New" w:cs="Courier New"/>
          <w:sz w:val="22"/>
          <w:szCs w:val="22"/>
        </w:rPr>
      </w:pPr>
      <w:r w:rsidRPr="00BC7DB3">
        <w:rPr>
          <w:rFonts w:ascii="Courier New" w:hAnsi="Courier New" w:cs="Courier New"/>
          <w:sz w:val="22"/>
          <w:szCs w:val="22"/>
        </w:rPr>
        <w:t>(</w:t>
      </w:r>
      <w:proofErr w:type="gramStart"/>
      <w:r w:rsidRPr="00BC7DB3">
        <w:rPr>
          <w:rFonts w:ascii="Courier New" w:hAnsi="Courier New" w:cs="Courier New"/>
          <w:sz w:val="22"/>
          <w:szCs w:val="22"/>
        </w:rPr>
        <w:t>descriptive</w:t>
      </w:r>
      <w:proofErr w:type="gramEnd"/>
      <w:r w:rsidRPr="00BC7DB3">
        <w:rPr>
          <w:rFonts w:ascii="Courier New" w:hAnsi="Courier New" w:cs="Courier New"/>
          <w:sz w:val="22"/>
          <w:szCs w:val="22"/>
        </w:rPr>
        <w:t xml:space="preserve"> comments, function headers, mnemonic identifiers, format, etc...)</w:t>
      </w:r>
    </w:p>
    <w:p w14:paraId="4E553D07" w14:textId="77777777" w:rsidR="00597B12" w:rsidRPr="00BC7DB3" w:rsidRDefault="00597B12" w:rsidP="00597B12">
      <w:pPr>
        <w:ind w:left="720" w:firstLine="720"/>
        <w:rPr>
          <w:rFonts w:ascii="Courier New" w:hAnsi="Courier New" w:cs="Courier New"/>
          <w:sz w:val="22"/>
          <w:szCs w:val="22"/>
        </w:rPr>
      </w:pPr>
    </w:p>
    <w:p w14:paraId="371305CB" w14:textId="77777777" w:rsidR="00597B12" w:rsidRPr="00BC7DB3" w:rsidRDefault="00597B12" w:rsidP="00597B12">
      <w:pPr>
        <w:rPr>
          <w:rFonts w:ascii="Courier New" w:hAnsi="Courier New" w:cs="Courier New"/>
          <w:sz w:val="22"/>
          <w:szCs w:val="22"/>
        </w:rPr>
      </w:pPr>
      <w:r w:rsidRPr="00BC7DB3">
        <w:rPr>
          <w:rFonts w:ascii="Courier New" w:hAnsi="Courier New" w:cs="Courier New"/>
          <w:sz w:val="22"/>
          <w:szCs w:val="22"/>
        </w:rPr>
        <w:t>Implementation:</w:t>
      </w:r>
    </w:p>
    <w:p w14:paraId="6FD204D3" w14:textId="4ED95564" w:rsidR="00597B12" w:rsidRPr="00597B12" w:rsidRDefault="00E74FD6" w:rsidP="00597B12">
      <w:pPr>
        <w:autoSpaceDE w:val="0"/>
        <w:autoSpaceDN w:val="0"/>
        <w:adjustRightInd w:val="0"/>
        <w:rPr>
          <w:rFonts w:ascii="Courier New" w:hAnsi="Courier New" w:cs="Courier New"/>
          <w:sz w:val="22"/>
          <w:szCs w:val="22"/>
          <w:lang w:eastAsia="en-US"/>
        </w:rPr>
      </w:pPr>
      <w:r>
        <w:rPr>
          <w:rFonts w:ascii="Courier New" w:hAnsi="Courier New" w:cs="Courier New"/>
          <w:sz w:val="22"/>
          <w:szCs w:val="22"/>
          <w:lang w:eastAsia="en-US"/>
        </w:rPr>
        <w:t xml:space="preserve"> </w:t>
      </w:r>
      <w:proofErr w:type="gramStart"/>
      <w:r>
        <w:rPr>
          <w:rFonts w:ascii="Courier New" w:hAnsi="Courier New" w:cs="Courier New"/>
          <w:sz w:val="22"/>
          <w:szCs w:val="22"/>
          <w:lang w:eastAsia="en-US"/>
        </w:rPr>
        <w:t xml:space="preserve">( </w:t>
      </w:r>
      <w:r w:rsidR="004A7E62">
        <w:rPr>
          <w:rFonts w:ascii="Courier New" w:hAnsi="Courier New" w:cs="Courier New"/>
          <w:sz w:val="22"/>
          <w:szCs w:val="22"/>
          <w:lang w:eastAsia="en-US"/>
        </w:rPr>
        <w:t>3</w:t>
      </w:r>
      <w:proofErr w:type="gramEnd"/>
      <w:r w:rsidR="00597B12" w:rsidRPr="00597B12">
        <w:rPr>
          <w:rFonts w:ascii="Courier New" w:hAnsi="Courier New" w:cs="Courier New"/>
          <w:sz w:val="22"/>
          <w:szCs w:val="22"/>
          <w:lang w:eastAsia="en-US"/>
        </w:rPr>
        <w:t xml:space="preserve"> pts)  </w:t>
      </w:r>
      <w:proofErr w:type="spellStart"/>
      <w:r w:rsidR="00E447DA">
        <w:rPr>
          <w:rFonts w:ascii="Courier New" w:hAnsi="Courier New" w:cs="Courier New"/>
          <w:sz w:val="22"/>
          <w:szCs w:val="22"/>
          <w:lang w:eastAsia="en-US"/>
        </w:rPr>
        <w:t>open_file</w:t>
      </w:r>
      <w:proofErr w:type="spellEnd"/>
      <w:r w:rsidR="00597B12" w:rsidRPr="00597B12">
        <w:rPr>
          <w:rFonts w:ascii="Courier New" w:hAnsi="Courier New" w:cs="Courier New"/>
          <w:sz w:val="22"/>
          <w:szCs w:val="22"/>
          <w:lang w:eastAsia="en-US"/>
        </w:rPr>
        <w:t xml:space="preserve"> function</w:t>
      </w:r>
      <w:r w:rsidR="00DA3949">
        <w:rPr>
          <w:rFonts w:ascii="Courier New" w:hAnsi="Courier New" w:cs="Courier New"/>
          <w:sz w:val="22"/>
          <w:szCs w:val="22"/>
          <w:lang w:eastAsia="en-US"/>
        </w:rPr>
        <w:t xml:space="preserve"> </w:t>
      </w:r>
      <w:r w:rsidR="00283FAF">
        <w:rPr>
          <w:rFonts w:ascii="Courier New" w:hAnsi="Courier New" w:cs="Courier New"/>
          <w:sz w:val="22"/>
          <w:szCs w:val="22"/>
          <w:lang w:eastAsia="en-US"/>
        </w:rPr>
        <w:t>(manual grading)</w:t>
      </w:r>
    </w:p>
    <w:p w14:paraId="671008D0" w14:textId="77777777" w:rsidR="00597B12" w:rsidRPr="00597B12" w:rsidRDefault="00597B12" w:rsidP="00597B12">
      <w:pPr>
        <w:autoSpaceDE w:val="0"/>
        <w:autoSpaceDN w:val="0"/>
        <w:adjustRightInd w:val="0"/>
        <w:rPr>
          <w:rFonts w:ascii="Courier New" w:hAnsi="Courier New" w:cs="Courier New"/>
          <w:sz w:val="22"/>
          <w:szCs w:val="22"/>
          <w:lang w:eastAsia="en-US"/>
        </w:rPr>
      </w:pPr>
    </w:p>
    <w:p w14:paraId="6D2EFEA2" w14:textId="27DB0AED" w:rsidR="00597B12" w:rsidRPr="00597B12" w:rsidRDefault="00597B12" w:rsidP="009861D2">
      <w:pPr>
        <w:autoSpaceDE w:val="0"/>
        <w:autoSpaceDN w:val="0"/>
        <w:adjustRightInd w:val="0"/>
        <w:rPr>
          <w:rFonts w:ascii="Courier New" w:hAnsi="Courier New" w:cs="Courier New"/>
          <w:sz w:val="22"/>
          <w:szCs w:val="22"/>
          <w:lang w:eastAsia="en-US"/>
        </w:rPr>
      </w:pPr>
      <w:r w:rsidRPr="00597B12">
        <w:rPr>
          <w:rFonts w:ascii="Courier New" w:hAnsi="Courier New" w:cs="Courier New"/>
          <w:sz w:val="22"/>
          <w:szCs w:val="22"/>
          <w:lang w:eastAsia="en-US"/>
        </w:rPr>
        <w:t xml:space="preserve"> </w:t>
      </w:r>
      <w:proofErr w:type="gramStart"/>
      <w:r w:rsidRPr="00597B12">
        <w:rPr>
          <w:rFonts w:ascii="Courier New" w:hAnsi="Courier New" w:cs="Courier New"/>
          <w:sz w:val="22"/>
          <w:szCs w:val="22"/>
          <w:lang w:eastAsia="en-US"/>
        </w:rPr>
        <w:t xml:space="preserve">( </w:t>
      </w:r>
      <w:r w:rsidR="004A7E62">
        <w:rPr>
          <w:rFonts w:ascii="Courier New" w:hAnsi="Courier New" w:cs="Courier New"/>
          <w:sz w:val="22"/>
          <w:szCs w:val="22"/>
          <w:lang w:eastAsia="en-US"/>
        </w:rPr>
        <w:t>4</w:t>
      </w:r>
      <w:proofErr w:type="gramEnd"/>
      <w:r w:rsidRPr="00597B12">
        <w:rPr>
          <w:rFonts w:ascii="Courier New" w:hAnsi="Courier New" w:cs="Courier New"/>
          <w:sz w:val="22"/>
          <w:szCs w:val="22"/>
          <w:lang w:eastAsia="en-US"/>
        </w:rPr>
        <w:t xml:space="preserve"> pts)  </w:t>
      </w:r>
      <w:proofErr w:type="spellStart"/>
      <w:r w:rsidR="00DE1C0B">
        <w:rPr>
          <w:rFonts w:ascii="Courier New" w:hAnsi="Courier New" w:cs="Courier New"/>
          <w:sz w:val="22"/>
          <w:szCs w:val="22"/>
          <w:lang w:eastAsia="en-US"/>
        </w:rPr>
        <w:t>read_file</w:t>
      </w:r>
      <w:proofErr w:type="spellEnd"/>
      <w:r w:rsidRPr="00597B12">
        <w:rPr>
          <w:rFonts w:ascii="Courier New" w:hAnsi="Courier New" w:cs="Courier New"/>
          <w:sz w:val="22"/>
          <w:szCs w:val="22"/>
          <w:lang w:eastAsia="en-US"/>
        </w:rPr>
        <w:t xml:space="preserve"> function</w:t>
      </w:r>
    </w:p>
    <w:p w14:paraId="3EEB7C58" w14:textId="77777777" w:rsidR="00597B12" w:rsidRPr="00597B12" w:rsidRDefault="00597B12" w:rsidP="00597B12">
      <w:pPr>
        <w:autoSpaceDE w:val="0"/>
        <w:autoSpaceDN w:val="0"/>
        <w:adjustRightInd w:val="0"/>
        <w:rPr>
          <w:rFonts w:ascii="Courier New" w:hAnsi="Courier New" w:cs="Courier New"/>
          <w:sz w:val="22"/>
          <w:szCs w:val="22"/>
          <w:lang w:eastAsia="en-US"/>
        </w:rPr>
      </w:pPr>
    </w:p>
    <w:p w14:paraId="6B0E2098" w14:textId="73B43128" w:rsidR="00597B12" w:rsidRPr="00597B12" w:rsidRDefault="00597B12" w:rsidP="009861D2">
      <w:pPr>
        <w:autoSpaceDE w:val="0"/>
        <w:autoSpaceDN w:val="0"/>
        <w:adjustRightInd w:val="0"/>
        <w:rPr>
          <w:rFonts w:ascii="Courier New" w:hAnsi="Courier New" w:cs="Courier New"/>
          <w:sz w:val="22"/>
          <w:szCs w:val="22"/>
          <w:lang w:eastAsia="en-US"/>
        </w:rPr>
      </w:pPr>
      <w:r w:rsidRPr="00597B12">
        <w:rPr>
          <w:rFonts w:ascii="Courier New" w:hAnsi="Courier New" w:cs="Courier New"/>
          <w:sz w:val="22"/>
          <w:szCs w:val="22"/>
          <w:lang w:eastAsia="en-US"/>
        </w:rPr>
        <w:t xml:space="preserve"> </w:t>
      </w:r>
      <w:proofErr w:type="gramStart"/>
      <w:r w:rsidRPr="00597B12">
        <w:rPr>
          <w:rFonts w:ascii="Courier New" w:hAnsi="Courier New" w:cs="Courier New"/>
          <w:sz w:val="22"/>
          <w:szCs w:val="22"/>
          <w:lang w:eastAsia="en-US"/>
        </w:rPr>
        <w:t xml:space="preserve">( </w:t>
      </w:r>
      <w:r w:rsidR="004A7E62">
        <w:rPr>
          <w:rFonts w:ascii="Courier New" w:hAnsi="Courier New" w:cs="Courier New"/>
          <w:sz w:val="22"/>
          <w:szCs w:val="22"/>
          <w:lang w:eastAsia="en-US"/>
        </w:rPr>
        <w:t>4</w:t>
      </w:r>
      <w:proofErr w:type="gramEnd"/>
      <w:r w:rsidRPr="00597B12">
        <w:rPr>
          <w:rFonts w:ascii="Courier New" w:hAnsi="Courier New" w:cs="Courier New"/>
          <w:sz w:val="22"/>
          <w:szCs w:val="22"/>
          <w:lang w:eastAsia="en-US"/>
        </w:rPr>
        <w:t xml:space="preserve"> pts)  </w:t>
      </w:r>
      <w:proofErr w:type="spellStart"/>
      <w:r w:rsidR="00DE1C0B">
        <w:rPr>
          <w:rFonts w:ascii="Courier New" w:hAnsi="Courier New" w:cs="Courier New"/>
          <w:sz w:val="22"/>
          <w:szCs w:val="22"/>
          <w:lang w:eastAsia="en-US"/>
        </w:rPr>
        <w:t>get_</w:t>
      </w:r>
      <w:r w:rsidR="00E522B5">
        <w:rPr>
          <w:rFonts w:ascii="Courier New" w:hAnsi="Courier New" w:cs="Courier New"/>
          <w:sz w:val="22"/>
          <w:szCs w:val="22"/>
          <w:lang w:eastAsia="en-US"/>
        </w:rPr>
        <w:t>books</w:t>
      </w:r>
      <w:r w:rsidR="00DE1C0B">
        <w:rPr>
          <w:rFonts w:ascii="Courier New" w:hAnsi="Courier New" w:cs="Courier New"/>
          <w:sz w:val="22"/>
          <w:szCs w:val="22"/>
          <w:lang w:eastAsia="en-US"/>
        </w:rPr>
        <w:t>_</w:t>
      </w:r>
      <w:r w:rsidR="00E522B5">
        <w:rPr>
          <w:rFonts w:ascii="Courier New" w:hAnsi="Courier New" w:cs="Courier New"/>
          <w:sz w:val="22"/>
          <w:szCs w:val="22"/>
          <w:lang w:eastAsia="en-US"/>
        </w:rPr>
        <w:t>on</w:t>
      </w:r>
      <w:r w:rsidR="00DE1C0B">
        <w:rPr>
          <w:rFonts w:ascii="Courier New" w:hAnsi="Courier New" w:cs="Courier New"/>
          <w:sz w:val="22"/>
          <w:szCs w:val="22"/>
          <w:lang w:eastAsia="en-US"/>
        </w:rPr>
        <w:t>_criterion</w:t>
      </w:r>
      <w:proofErr w:type="spellEnd"/>
      <w:r w:rsidRPr="00597B12">
        <w:rPr>
          <w:rFonts w:ascii="Courier New" w:hAnsi="Courier New" w:cs="Courier New"/>
          <w:sz w:val="22"/>
          <w:szCs w:val="22"/>
          <w:lang w:eastAsia="en-US"/>
        </w:rPr>
        <w:t xml:space="preserve"> function</w:t>
      </w:r>
    </w:p>
    <w:p w14:paraId="18056540" w14:textId="77777777" w:rsidR="00597B12" w:rsidRPr="00597B12" w:rsidRDefault="00597B12" w:rsidP="00597B12">
      <w:pPr>
        <w:autoSpaceDE w:val="0"/>
        <w:autoSpaceDN w:val="0"/>
        <w:adjustRightInd w:val="0"/>
        <w:rPr>
          <w:rFonts w:ascii="Courier New" w:hAnsi="Courier New" w:cs="Courier New"/>
          <w:sz w:val="22"/>
          <w:szCs w:val="22"/>
          <w:lang w:eastAsia="en-US"/>
        </w:rPr>
      </w:pPr>
    </w:p>
    <w:p w14:paraId="220A0FCF" w14:textId="1B32B940" w:rsidR="00597B12" w:rsidRDefault="00597B12" w:rsidP="009861D2">
      <w:pPr>
        <w:autoSpaceDE w:val="0"/>
        <w:autoSpaceDN w:val="0"/>
        <w:adjustRightInd w:val="0"/>
        <w:rPr>
          <w:rFonts w:ascii="Courier New" w:hAnsi="Courier New" w:cs="Courier New"/>
          <w:sz w:val="22"/>
          <w:szCs w:val="22"/>
          <w:lang w:eastAsia="en-US"/>
        </w:rPr>
      </w:pPr>
      <w:r w:rsidRPr="00597B12">
        <w:rPr>
          <w:rFonts w:ascii="Courier New" w:hAnsi="Courier New" w:cs="Courier New"/>
          <w:sz w:val="22"/>
          <w:szCs w:val="22"/>
          <w:lang w:eastAsia="en-US"/>
        </w:rPr>
        <w:t xml:space="preserve"> </w:t>
      </w:r>
      <w:proofErr w:type="gramStart"/>
      <w:r w:rsidRPr="00597B12">
        <w:rPr>
          <w:rFonts w:ascii="Courier New" w:hAnsi="Courier New" w:cs="Courier New"/>
          <w:sz w:val="22"/>
          <w:szCs w:val="22"/>
          <w:lang w:eastAsia="en-US"/>
        </w:rPr>
        <w:t xml:space="preserve">( </w:t>
      </w:r>
      <w:r w:rsidR="004A7E62">
        <w:rPr>
          <w:rFonts w:ascii="Courier New" w:hAnsi="Courier New" w:cs="Courier New"/>
          <w:sz w:val="22"/>
          <w:szCs w:val="22"/>
          <w:lang w:eastAsia="en-US"/>
        </w:rPr>
        <w:t>4</w:t>
      </w:r>
      <w:proofErr w:type="gramEnd"/>
      <w:r w:rsidRPr="00597B12">
        <w:rPr>
          <w:rFonts w:ascii="Courier New" w:hAnsi="Courier New" w:cs="Courier New"/>
          <w:sz w:val="22"/>
          <w:szCs w:val="22"/>
          <w:lang w:eastAsia="en-US"/>
        </w:rPr>
        <w:t xml:space="preserve"> pts)  </w:t>
      </w:r>
      <w:proofErr w:type="spellStart"/>
      <w:r w:rsidR="00DE1C0B">
        <w:rPr>
          <w:rFonts w:ascii="Courier New" w:hAnsi="Courier New" w:cs="Courier New"/>
          <w:sz w:val="22"/>
          <w:szCs w:val="22"/>
          <w:lang w:eastAsia="en-US"/>
        </w:rPr>
        <w:t>get_</w:t>
      </w:r>
      <w:r w:rsidR="00E522B5">
        <w:rPr>
          <w:rFonts w:ascii="Courier New" w:hAnsi="Courier New" w:cs="Courier New"/>
          <w:sz w:val="22"/>
          <w:szCs w:val="22"/>
          <w:lang w:eastAsia="en-US"/>
        </w:rPr>
        <w:t>books</w:t>
      </w:r>
      <w:r w:rsidR="00DE1C0B">
        <w:rPr>
          <w:rFonts w:ascii="Courier New" w:hAnsi="Courier New" w:cs="Courier New"/>
          <w:sz w:val="22"/>
          <w:szCs w:val="22"/>
          <w:lang w:eastAsia="en-US"/>
        </w:rPr>
        <w:t>_by_criteria</w:t>
      </w:r>
      <w:proofErr w:type="spellEnd"/>
      <w:r w:rsidR="00DE1C0B" w:rsidRPr="00597B12">
        <w:rPr>
          <w:rFonts w:ascii="Courier New" w:hAnsi="Courier New" w:cs="Courier New"/>
          <w:sz w:val="22"/>
          <w:szCs w:val="22"/>
          <w:lang w:eastAsia="en-US"/>
        </w:rPr>
        <w:t xml:space="preserve"> function</w:t>
      </w:r>
    </w:p>
    <w:p w14:paraId="2F9BF8F3" w14:textId="0DAA536E" w:rsidR="00E447DA" w:rsidRDefault="00E447DA" w:rsidP="009861D2">
      <w:pPr>
        <w:autoSpaceDE w:val="0"/>
        <w:autoSpaceDN w:val="0"/>
        <w:adjustRightInd w:val="0"/>
        <w:rPr>
          <w:rFonts w:ascii="Courier New" w:hAnsi="Courier New" w:cs="Courier New"/>
          <w:sz w:val="22"/>
          <w:szCs w:val="22"/>
          <w:lang w:eastAsia="en-US"/>
        </w:rPr>
      </w:pPr>
    </w:p>
    <w:p w14:paraId="71604568" w14:textId="04CE9160" w:rsidR="00DE1C0B" w:rsidRDefault="00DE1C0B" w:rsidP="00DE1C0B">
      <w:pPr>
        <w:autoSpaceDE w:val="0"/>
        <w:autoSpaceDN w:val="0"/>
        <w:adjustRightInd w:val="0"/>
        <w:rPr>
          <w:rFonts w:ascii="Courier New" w:hAnsi="Courier New" w:cs="Courier New"/>
          <w:sz w:val="22"/>
          <w:szCs w:val="22"/>
          <w:lang w:eastAsia="en-US"/>
        </w:rPr>
      </w:pPr>
      <w:proofErr w:type="gramStart"/>
      <w:r>
        <w:rPr>
          <w:rFonts w:ascii="Courier New" w:hAnsi="Courier New" w:cs="Courier New"/>
          <w:sz w:val="22"/>
          <w:szCs w:val="22"/>
          <w:lang w:eastAsia="en-US"/>
        </w:rPr>
        <w:t xml:space="preserve">( </w:t>
      </w:r>
      <w:r w:rsidR="004A7E62">
        <w:rPr>
          <w:rFonts w:ascii="Courier New" w:hAnsi="Courier New" w:cs="Courier New"/>
          <w:sz w:val="22"/>
          <w:szCs w:val="22"/>
          <w:lang w:eastAsia="en-US"/>
        </w:rPr>
        <w:t>4</w:t>
      </w:r>
      <w:proofErr w:type="gramEnd"/>
      <w:r>
        <w:rPr>
          <w:rFonts w:ascii="Courier New" w:hAnsi="Courier New" w:cs="Courier New"/>
          <w:sz w:val="22"/>
          <w:szCs w:val="22"/>
          <w:lang w:eastAsia="en-US"/>
        </w:rPr>
        <w:t xml:space="preserve"> pts)  </w:t>
      </w:r>
      <w:proofErr w:type="spellStart"/>
      <w:r w:rsidR="00E522B5">
        <w:rPr>
          <w:rFonts w:ascii="Courier New" w:hAnsi="Courier New" w:cs="Courier New"/>
          <w:sz w:val="22"/>
          <w:szCs w:val="22"/>
          <w:lang w:eastAsia="en-US"/>
        </w:rPr>
        <w:t>recommend_books</w:t>
      </w:r>
      <w:proofErr w:type="spellEnd"/>
      <w:r>
        <w:rPr>
          <w:rFonts w:ascii="Courier New" w:hAnsi="Courier New" w:cs="Courier New"/>
          <w:sz w:val="22"/>
          <w:szCs w:val="22"/>
          <w:lang w:eastAsia="en-US"/>
        </w:rPr>
        <w:t xml:space="preserve"> function</w:t>
      </w:r>
    </w:p>
    <w:p w14:paraId="1289AD93" w14:textId="77777777" w:rsidR="00DE1C0B" w:rsidRDefault="00DE1C0B" w:rsidP="00DE1C0B">
      <w:pPr>
        <w:autoSpaceDE w:val="0"/>
        <w:autoSpaceDN w:val="0"/>
        <w:adjustRightInd w:val="0"/>
        <w:rPr>
          <w:rFonts w:ascii="Courier New" w:hAnsi="Courier New" w:cs="Courier New"/>
          <w:sz w:val="22"/>
          <w:szCs w:val="22"/>
          <w:lang w:eastAsia="en-US"/>
        </w:rPr>
      </w:pPr>
    </w:p>
    <w:p w14:paraId="24C07475" w14:textId="6897B3D5" w:rsidR="00DE1C0B" w:rsidRDefault="00DE1C0B" w:rsidP="00DE1C0B">
      <w:pPr>
        <w:autoSpaceDE w:val="0"/>
        <w:autoSpaceDN w:val="0"/>
        <w:adjustRightInd w:val="0"/>
        <w:rPr>
          <w:rFonts w:ascii="Courier New" w:hAnsi="Courier New" w:cs="Courier New"/>
          <w:sz w:val="22"/>
          <w:szCs w:val="22"/>
          <w:lang w:eastAsia="en-US"/>
        </w:rPr>
      </w:pPr>
      <w:proofErr w:type="gramStart"/>
      <w:r>
        <w:rPr>
          <w:rFonts w:ascii="Courier New" w:hAnsi="Courier New" w:cs="Courier New"/>
          <w:sz w:val="22"/>
          <w:szCs w:val="22"/>
          <w:lang w:eastAsia="en-US"/>
        </w:rPr>
        <w:t xml:space="preserve">( </w:t>
      </w:r>
      <w:r w:rsidR="00F0285B">
        <w:rPr>
          <w:rFonts w:ascii="Courier New" w:hAnsi="Courier New" w:cs="Courier New"/>
          <w:sz w:val="22"/>
          <w:szCs w:val="22"/>
          <w:lang w:eastAsia="en-US"/>
        </w:rPr>
        <w:t>4</w:t>
      </w:r>
      <w:proofErr w:type="gramEnd"/>
      <w:r>
        <w:rPr>
          <w:rFonts w:ascii="Courier New" w:hAnsi="Courier New" w:cs="Courier New"/>
          <w:sz w:val="22"/>
          <w:szCs w:val="22"/>
          <w:lang w:eastAsia="en-US"/>
        </w:rPr>
        <w:t xml:space="preserve"> pts)  </w:t>
      </w:r>
      <w:proofErr w:type="spellStart"/>
      <w:r>
        <w:rPr>
          <w:rFonts w:ascii="Courier New" w:hAnsi="Courier New" w:cs="Courier New"/>
          <w:sz w:val="22"/>
          <w:szCs w:val="22"/>
          <w:lang w:eastAsia="en-US"/>
        </w:rPr>
        <w:t>sort_</w:t>
      </w:r>
      <w:r w:rsidR="00E522B5">
        <w:rPr>
          <w:rFonts w:ascii="Courier New" w:hAnsi="Courier New" w:cs="Courier New"/>
          <w:sz w:val="22"/>
          <w:szCs w:val="22"/>
          <w:lang w:eastAsia="en-US"/>
        </w:rPr>
        <w:t>books</w:t>
      </w:r>
      <w:proofErr w:type="spellEnd"/>
      <w:r>
        <w:rPr>
          <w:rFonts w:ascii="Courier New" w:hAnsi="Courier New" w:cs="Courier New"/>
          <w:sz w:val="22"/>
          <w:szCs w:val="22"/>
          <w:lang w:eastAsia="en-US"/>
        </w:rPr>
        <w:t xml:space="preserve"> function</w:t>
      </w:r>
    </w:p>
    <w:p w14:paraId="09F41B0B" w14:textId="77777777" w:rsidR="00DE1C0B" w:rsidRDefault="00DE1C0B" w:rsidP="00DE1C0B">
      <w:pPr>
        <w:autoSpaceDE w:val="0"/>
        <w:autoSpaceDN w:val="0"/>
        <w:adjustRightInd w:val="0"/>
        <w:rPr>
          <w:rFonts w:ascii="Courier New" w:hAnsi="Courier New" w:cs="Courier New"/>
          <w:sz w:val="22"/>
          <w:szCs w:val="22"/>
          <w:lang w:eastAsia="en-US"/>
        </w:rPr>
      </w:pPr>
    </w:p>
    <w:p w14:paraId="551DD45F" w14:textId="015EBE23" w:rsidR="00DE1C0B" w:rsidRDefault="00DE1C0B" w:rsidP="00DE1C0B">
      <w:pPr>
        <w:autoSpaceDE w:val="0"/>
        <w:autoSpaceDN w:val="0"/>
        <w:adjustRightInd w:val="0"/>
        <w:rPr>
          <w:rFonts w:ascii="Courier New" w:hAnsi="Courier New" w:cs="Courier New"/>
          <w:sz w:val="22"/>
          <w:szCs w:val="22"/>
          <w:lang w:eastAsia="en-US"/>
        </w:rPr>
      </w:pPr>
      <w:proofErr w:type="gramStart"/>
      <w:r>
        <w:rPr>
          <w:rFonts w:ascii="Courier New" w:hAnsi="Courier New" w:cs="Courier New"/>
          <w:sz w:val="22"/>
          <w:szCs w:val="22"/>
          <w:lang w:eastAsia="en-US"/>
        </w:rPr>
        <w:t xml:space="preserve">( </w:t>
      </w:r>
      <w:r w:rsidR="004A7E62">
        <w:rPr>
          <w:rFonts w:ascii="Courier New" w:hAnsi="Courier New" w:cs="Courier New"/>
          <w:sz w:val="22"/>
          <w:szCs w:val="22"/>
          <w:lang w:eastAsia="en-US"/>
        </w:rPr>
        <w:t>4</w:t>
      </w:r>
      <w:proofErr w:type="gramEnd"/>
      <w:r>
        <w:rPr>
          <w:rFonts w:ascii="Courier New" w:hAnsi="Courier New" w:cs="Courier New"/>
          <w:sz w:val="22"/>
          <w:szCs w:val="22"/>
          <w:lang w:eastAsia="en-US"/>
        </w:rPr>
        <w:t xml:space="preserve"> pts)  </w:t>
      </w:r>
      <w:proofErr w:type="spellStart"/>
      <w:r>
        <w:rPr>
          <w:rFonts w:ascii="Courier New" w:hAnsi="Courier New" w:cs="Courier New"/>
          <w:sz w:val="22"/>
          <w:szCs w:val="22"/>
          <w:lang w:eastAsia="en-US"/>
        </w:rPr>
        <w:t>display_</w:t>
      </w:r>
      <w:r w:rsidR="00E522B5">
        <w:rPr>
          <w:rFonts w:ascii="Courier New" w:hAnsi="Courier New" w:cs="Courier New"/>
          <w:sz w:val="22"/>
          <w:szCs w:val="22"/>
          <w:lang w:eastAsia="en-US"/>
        </w:rPr>
        <w:t>books</w:t>
      </w:r>
      <w:proofErr w:type="spellEnd"/>
      <w:r>
        <w:rPr>
          <w:rFonts w:ascii="Courier New" w:hAnsi="Courier New" w:cs="Courier New"/>
          <w:sz w:val="22"/>
          <w:szCs w:val="22"/>
          <w:lang w:eastAsia="en-US"/>
        </w:rPr>
        <w:t xml:space="preserve"> function</w:t>
      </w:r>
    </w:p>
    <w:p w14:paraId="3905C75F" w14:textId="77777777" w:rsidR="00DE1C0B" w:rsidRDefault="00DE1C0B" w:rsidP="00DE1C0B">
      <w:pPr>
        <w:autoSpaceDE w:val="0"/>
        <w:autoSpaceDN w:val="0"/>
        <w:adjustRightInd w:val="0"/>
        <w:rPr>
          <w:rFonts w:ascii="Courier New" w:hAnsi="Courier New" w:cs="Courier New"/>
          <w:sz w:val="22"/>
          <w:szCs w:val="22"/>
          <w:lang w:eastAsia="en-US"/>
        </w:rPr>
      </w:pPr>
    </w:p>
    <w:p w14:paraId="030473C1" w14:textId="7D64B93D" w:rsidR="00DE1C0B" w:rsidRDefault="00DE1C0B" w:rsidP="00DE1C0B">
      <w:pPr>
        <w:autoSpaceDE w:val="0"/>
        <w:autoSpaceDN w:val="0"/>
        <w:adjustRightInd w:val="0"/>
        <w:rPr>
          <w:rFonts w:ascii="Courier New" w:hAnsi="Courier New" w:cs="Courier New"/>
          <w:sz w:val="22"/>
          <w:szCs w:val="22"/>
          <w:lang w:eastAsia="en-US"/>
        </w:rPr>
      </w:pPr>
      <w:proofErr w:type="gramStart"/>
      <w:r>
        <w:rPr>
          <w:rFonts w:ascii="Courier New" w:hAnsi="Courier New" w:cs="Courier New"/>
          <w:sz w:val="22"/>
          <w:szCs w:val="22"/>
          <w:lang w:eastAsia="en-US"/>
        </w:rPr>
        <w:t xml:space="preserve">( </w:t>
      </w:r>
      <w:r w:rsidR="001C774A">
        <w:rPr>
          <w:rFonts w:ascii="Courier New" w:hAnsi="Courier New" w:cs="Courier New"/>
          <w:sz w:val="22"/>
          <w:szCs w:val="22"/>
          <w:lang w:eastAsia="en-US"/>
        </w:rPr>
        <w:t>3</w:t>
      </w:r>
      <w:proofErr w:type="gramEnd"/>
      <w:r>
        <w:rPr>
          <w:rFonts w:ascii="Courier New" w:hAnsi="Courier New" w:cs="Courier New"/>
          <w:sz w:val="22"/>
          <w:szCs w:val="22"/>
          <w:lang w:eastAsia="en-US"/>
        </w:rPr>
        <w:t xml:space="preserve"> pts)  </w:t>
      </w:r>
      <w:proofErr w:type="spellStart"/>
      <w:r>
        <w:rPr>
          <w:rFonts w:ascii="Courier New" w:hAnsi="Courier New" w:cs="Courier New"/>
          <w:sz w:val="22"/>
          <w:szCs w:val="22"/>
          <w:lang w:eastAsia="en-US"/>
        </w:rPr>
        <w:t>get_option</w:t>
      </w:r>
      <w:proofErr w:type="spellEnd"/>
      <w:r>
        <w:rPr>
          <w:rFonts w:ascii="Courier New" w:hAnsi="Courier New" w:cs="Courier New"/>
          <w:sz w:val="22"/>
          <w:szCs w:val="22"/>
          <w:lang w:eastAsia="en-US"/>
        </w:rPr>
        <w:t xml:space="preserve"> function</w:t>
      </w:r>
      <w:r w:rsidR="00A17E6D">
        <w:rPr>
          <w:rFonts w:ascii="Courier New" w:hAnsi="Courier New" w:cs="Courier New"/>
          <w:sz w:val="22"/>
          <w:szCs w:val="22"/>
          <w:lang w:eastAsia="en-US"/>
        </w:rPr>
        <w:t xml:space="preserve"> (manual grading)</w:t>
      </w:r>
    </w:p>
    <w:p w14:paraId="13578CD3" w14:textId="20C24475" w:rsidR="00E447DA" w:rsidRDefault="00E447DA" w:rsidP="009861D2">
      <w:pPr>
        <w:autoSpaceDE w:val="0"/>
        <w:autoSpaceDN w:val="0"/>
        <w:adjustRightInd w:val="0"/>
        <w:rPr>
          <w:rFonts w:ascii="Courier New" w:hAnsi="Courier New" w:cs="Courier New"/>
          <w:sz w:val="22"/>
          <w:szCs w:val="22"/>
          <w:lang w:eastAsia="en-US"/>
        </w:rPr>
      </w:pPr>
    </w:p>
    <w:p w14:paraId="57C9131F" w14:textId="60BAE92B" w:rsidR="00E447DA" w:rsidRDefault="00E447DA" w:rsidP="009861D2">
      <w:pPr>
        <w:autoSpaceDE w:val="0"/>
        <w:autoSpaceDN w:val="0"/>
        <w:adjustRightInd w:val="0"/>
        <w:rPr>
          <w:rFonts w:ascii="Courier New" w:hAnsi="Courier New" w:cs="Courier New"/>
          <w:sz w:val="22"/>
          <w:szCs w:val="22"/>
          <w:lang w:eastAsia="en-US"/>
        </w:rPr>
      </w:pPr>
      <w:r>
        <w:rPr>
          <w:rFonts w:ascii="Courier New" w:hAnsi="Courier New" w:cs="Courier New"/>
          <w:sz w:val="22"/>
          <w:szCs w:val="22"/>
          <w:lang w:eastAsia="en-US"/>
        </w:rPr>
        <w:t xml:space="preserve"> </w:t>
      </w:r>
      <w:proofErr w:type="gramStart"/>
      <w:r>
        <w:rPr>
          <w:rFonts w:ascii="Courier New" w:hAnsi="Courier New" w:cs="Courier New"/>
          <w:sz w:val="22"/>
          <w:szCs w:val="22"/>
          <w:lang w:eastAsia="en-US"/>
        </w:rPr>
        <w:t xml:space="preserve">( </w:t>
      </w:r>
      <w:r w:rsidR="00283FAF">
        <w:rPr>
          <w:rFonts w:ascii="Courier New" w:hAnsi="Courier New" w:cs="Courier New"/>
          <w:sz w:val="22"/>
          <w:szCs w:val="22"/>
          <w:lang w:eastAsia="en-US"/>
        </w:rPr>
        <w:t>3</w:t>
      </w:r>
      <w:proofErr w:type="gramEnd"/>
      <w:r>
        <w:rPr>
          <w:rFonts w:ascii="Courier New" w:hAnsi="Courier New" w:cs="Courier New"/>
          <w:sz w:val="22"/>
          <w:szCs w:val="22"/>
          <w:lang w:eastAsia="en-US"/>
        </w:rPr>
        <w:t xml:space="preserve"> pts)  </w:t>
      </w:r>
      <w:r w:rsidR="004D0542">
        <w:rPr>
          <w:rFonts w:ascii="Courier New" w:hAnsi="Courier New" w:cs="Courier New"/>
          <w:sz w:val="22"/>
          <w:szCs w:val="22"/>
          <w:lang w:eastAsia="en-US"/>
        </w:rPr>
        <w:t xml:space="preserve">Test 1 </w:t>
      </w:r>
    </w:p>
    <w:p w14:paraId="770D3D94" w14:textId="77777777" w:rsidR="00E74FD6" w:rsidRDefault="00E74FD6" w:rsidP="00597B12">
      <w:pPr>
        <w:autoSpaceDE w:val="0"/>
        <w:autoSpaceDN w:val="0"/>
        <w:adjustRightInd w:val="0"/>
        <w:rPr>
          <w:rFonts w:ascii="Courier New" w:hAnsi="Courier New" w:cs="Courier New"/>
          <w:sz w:val="22"/>
          <w:szCs w:val="22"/>
          <w:lang w:eastAsia="en-US"/>
        </w:rPr>
      </w:pPr>
    </w:p>
    <w:p w14:paraId="64DABB4A" w14:textId="0F0DE20E" w:rsidR="00DE1C0B" w:rsidRDefault="00DE1C0B" w:rsidP="00DE1C0B">
      <w:pPr>
        <w:autoSpaceDE w:val="0"/>
        <w:autoSpaceDN w:val="0"/>
        <w:adjustRightInd w:val="0"/>
        <w:rPr>
          <w:rFonts w:ascii="Courier New" w:hAnsi="Courier New" w:cs="Courier New"/>
          <w:sz w:val="22"/>
          <w:szCs w:val="22"/>
          <w:lang w:eastAsia="en-US"/>
        </w:rPr>
      </w:pPr>
      <w:proofErr w:type="gramStart"/>
      <w:r w:rsidRPr="00597B12">
        <w:rPr>
          <w:rFonts w:ascii="Courier New" w:hAnsi="Courier New" w:cs="Courier New"/>
          <w:sz w:val="22"/>
          <w:szCs w:val="22"/>
          <w:lang w:eastAsia="en-US"/>
        </w:rPr>
        <w:t xml:space="preserve">( </w:t>
      </w:r>
      <w:r w:rsidR="002A2313">
        <w:rPr>
          <w:rFonts w:ascii="Courier New" w:hAnsi="Courier New" w:cs="Courier New"/>
          <w:sz w:val="22"/>
          <w:szCs w:val="22"/>
          <w:lang w:eastAsia="en-US"/>
        </w:rPr>
        <w:t>3</w:t>
      </w:r>
      <w:proofErr w:type="gramEnd"/>
      <w:r w:rsidRPr="00597B12">
        <w:rPr>
          <w:rFonts w:ascii="Courier New" w:hAnsi="Courier New" w:cs="Courier New"/>
          <w:sz w:val="22"/>
          <w:szCs w:val="22"/>
          <w:lang w:eastAsia="en-US"/>
        </w:rPr>
        <w:t xml:space="preserve"> pts)  </w:t>
      </w:r>
      <w:r>
        <w:rPr>
          <w:rFonts w:ascii="Courier New" w:hAnsi="Courier New" w:cs="Courier New"/>
          <w:sz w:val="22"/>
          <w:szCs w:val="22"/>
          <w:lang w:eastAsia="en-US"/>
        </w:rPr>
        <w:t>Test 2</w:t>
      </w:r>
    </w:p>
    <w:p w14:paraId="0FF83B99" w14:textId="77777777" w:rsidR="00DE1C0B" w:rsidRPr="00597B12" w:rsidRDefault="00DE1C0B" w:rsidP="00DE1C0B">
      <w:pPr>
        <w:autoSpaceDE w:val="0"/>
        <w:autoSpaceDN w:val="0"/>
        <w:adjustRightInd w:val="0"/>
        <w:rPr>
          <w:rFonts w:ascii="Courier New" w:hAnsi="Courier New" w:cs="Courier New"/>
          <w:sz w:val="22"/>
          <w:szCs w:val="22"/>
          <w:lang w:eastAsia="en-US"/>
        </w:rPr>
      </w:pPr>
    </w:p>
    <w:p w14:paraId="364FE93D" w14:textId="5359BF29" w:rsidR="00DE1C0B" w:rsidRDefault="00DE1C0B" w:rsidP="00DE1C0B">
      <w:pPr>
        <w:autoSpaceDE w:val="0"/>
        <w:autoSpaceDN w:val="0"/>
        <w:adjustRightInd w:val="0"/>
        <w:rPr>
          <w:rFonts w:ascii="Courier New" w:hAnsi="Courier New" w:cs="Courier New"/>
          <w:sz w:val="22"/>
          <w:szCs w:val="22"/>
          <w:lang w:eastAsia="en-US"/>
        </w:rPr>
      </w:pPr>
      <w:proofErr w:type="gramStart"/>
      <w:r w:rsidRPr="00597B12">
        <w:rPr>
          <w:rFonts w:ascii="Courier New" w:hAnsi="Courier New" w:cs="Courier New"/>
          <w:sz w:val="22"/>
          <w:szCs w:val="22"/>
          <w:lang w:eastAsia="en-US"/>
        </w:rPr>
        <w:t xml:space="preserve">( </w:t>
      </w:r>
      <w:r w:rsidR="002A2313">
        <w:rPr>
          <w:rFonts w:ascii="Courier New" w:hAnsi="Courier New" w:cs="Courier New"/>
          <w:sz w:val="22"/>
          <w:szCs w:val="22"/>
          <w:lang w:eastAsia="en-US"/>
        </w:rPr>
        <w:t>4</w:t>
      </w:r>
      <w:proofErr w:type="gramEnd"/>
      <w:r w:rsidRPr="00597B12">
        <w:rPr>
          <w:rFonts w:ascii="Courier New" w:hAnsi="Courier New" w:cs="Courier New"/>
          <w:sz w:val="22"/>
          <w:szCs w:val="22"/>
          <w:lang w:eastAsia="en-US"/>
        </w:rPr>
        <w:t xml:space="preserve"> pts)  </w:t>
      </w:r>
      <w:r>
        <w:rPr>
          <w:rFonts w:ascii="Courier New" w:hAnsi="Courier New" w:cs="Courier New"/>
          <w:sz w:val="22"/>
          <w:szCs w:val="22"/>
          <w:lang w:eastAsia="en-US"/>
        </w:rPr>
        <w:t>Test 3</w:t>
      </w:r>
    </w:p>
    <w:p w14:paraId="15CE906F" w14:textId="77777777" w:rsidR="00DE1C0B" w:rsidRPr="00597B12" w:rsidRDefault="00DE1C0B" w:rsidP="00DE1C0B">
      <w:pPr>
        <w:autoSpaceDE w:val="0"/>
        <w:autoSpaceDN w:val="0"/>
        <w:adjustRightInd w:val="0"/>
        <w:rPr>
          <w:rFonts w:ascii="Courier New" w:hAnsi="Courier New" w:cs="Courier New"/>
          <w:sz w:val="22"/>
          <w:szCs w:val="22"/>
          <w:lang w:eastAsia="en-US"/>
        </w:rPr>
      </w:pPr>
    </w:p>
    <w:p w14:paraId="32B39D75" w14:textId="69406783" w:rsidR="00DE1C0B" w:rsidRDefault="00DE1C0B" w:rsidP="00DE1C0B">
      <w:pPr>
        <w:autoSpaceDE w:val="0"/>
        <w:autoSpaceDN w:val="0"/>
        <w:adjustRightInd w:val="0"/>
        <w:rPr>
          <w:rFonts w:ascii="Courier New" w:hAnsi="Courier New" w:cs="Courier New"/>
          <w:sz w:val="22"/>
          <w:szCs w:val="22"/>
          <w:lang w:eastAsia="en-US"/>
        </w:rPr>
      </w:pPr>
      <w:proofErr w:type="gramStart"/>
      <w:r w:rsidRPr="00597B12">
        <w:rPr>
          <w:rFonts w:ascii="Courier New" w:hAnsi="Courier New" w:cs="Courier New"/>
          <w:sz w:val="22"/>
          <w:szCs w:val="22"/>
          <w:lang w:eastAsia="en-US"/>
        </w:rPr>
        <w:t xml:space="preserve">( </w:t>
      </w:r>
      <w:r w:rsidR="001C774A">
        <w:rPr>
          <w:rFonts w:ascii="Courier New" w:hAnsi="Courier New" w:cs="Courier New"/>
          <w:sz w:val="22"/>
          <w:szCs w:val="22"/>
          <w:lang w:eastAsia="en-US"/>
        </w:rPr>
        <w:t>3</w:t>
      </w:r>
      <w:proofErr w:type="gramEnd"/>
      <w:r w:rsidRPr="00597B12">
        <w:rPr>
          <w:rFonts w:ascii="Courier New" w:hAnsi="Courier New" w:cs="Courier New"/>
          <w:sz w:val="22"/>
          <w:szCs w:val="22"/>
          <w:lang w:eastAsia="en-US"/>
        </w:rPr>
        <w:t xml:space="preserve"> pts)  </w:t>
      </w:r>
      <w:r>
        <w:rPr>
          <w:rFonts w:ascii="Courier New" w:hAnsi="Courier New" w:cs="Courier New"/>
          <w:sz w:val="22"/>
          <w:szCs w:val="22"/>
          <w:lang w:eastAsia="en-US"/>
        </w:rPr>
        <w:t>Test 4</w:t>
      </w:r>
    </w:p>
    <w:p w14:paraId="5EA89E60" w14:textId="77777777" w:rsidR="00DE1C0B" w:rsidRPr="00597B12" w:rsidRDefault="00DE1C0B" w:rsidP="00DE1C0B">
      <w:pPr>
        <w:autoSpaceDE w:val="0"/>
        <w:autoSpaceDN w:val="0"/>
        <w:adjustRightInd w:val="0"/>
        <w:rPr>
          <w:rFonts w:ascii="Courier New" w:hAnsi="Courier New" w:cs="Courier New"/>
          <w:sz w:val="22"/>
          <w:szCs w:val="22"/>
          <w:lang w:eastAsia="en-US"/>
        </w:rPr>
      </w:pPr>
    </w:p>
    <w:p w14:paraId="2FAC523E" w14:textId="5BD2DC96" w:rsidR="00DE1C0B" w:rsidRPr="00597B12" w:rsidRDefault="00DE1C0B" w:rsidP="00DE1C0B">
      <w:pPr>
        <w:autoSpaceDE w:val="0"/>
        <w:autoSpaceDN w:val="0"/>
        <w:adjustRightInd w:val="0"/>
        <w:rPr>
          <w:rFonts w:ascii="Courier New" w:hAnsi="Courier New" w:cs="Courier New"/>
          <w:sz w:val="22"/>
          <w:szCs w:val="22"/>
          <w:lang w:eastAsia="en-US"/>
        </w:rPr>
      </w:pPr>
      <w:proofErr w:type="gramStart"/>
      <w:r w:rsidRPr="00597B12">
        <w:rPr>
          <w:rFonts w:ascii="Courier New" w:hAnsi="Courier New" w:cs="Courier New"/>
          <w:sz w:val="22"/>
          <w:szCs w:val="22"/>
          <w:lang w:eastAsia="en-US"/>
        </w:rPr>
        <w:t xml:space="preserve">( </w:t>
      </w:r>
      <w:r w:rsidR="004A7E62">
        <w:rPr>
          <w:rFonts w:ascii="Courier New" w:hAnsi="Courier New" w:cs="Courier New"/>
          <w:sz w:val="22"/>
          <w:szCs w:val="22"/>
          <w:lang w:eastAsia="en-US"/>
        </w:rPr>
        <w:t>3</w:t>
      </w:r>
      <w:proofErr w:type="gramEnd"/>
      <w:r w:rsidRPr="00597B12">
        <w:rPr>
          <w:rFonts w:ascii="Courier New" w:hAnsi="Courier New" w:cs="Courier New"/>
          <w:sz w:val="22"/>
          <w:szCs w:val="22"/>
          <w:lang w:eastAsia="en-US"/>
        </w:rPr>
        <w:t xml:space="preserve"> pts)  </w:t>
      </w:r>
      <w:r>
        <w:rPr>
          <w:rFonts w:ascii="Courier New" w:hAnsi="Courier New" w:cs="Courier New"/>
          <w:sz w:val="22"/>
          <w:szCs w:val="22"/>
          <w:lang w:eastAsia="en-US"/>
        </w:rPr>
        <w:t>Test 5</w:t>
      </w:r>
    </w:p>
    <w:p w14:paraId="1607D934" w14:textId="671F8880" w:rsidR="00E74FD6" w:rsidRDefault="00E74FD6" w:rsidP="00E447DA">
      <w:pPr>
        <w:autoSpaceDE w:val="0"/>
        <w:autoSpaceDN w:val="0"/>
        <w:adjustRightInd w:val="0"/>
        <w:rPr>
          <w:rFonts w:ascii="Courier New" w:hAnsi="Courier New" w:cs="Courier New"/>
          <w:sz w:val="22"/>
          <w:szCs w:val="22"/>
          <w:lang w:eastAsia="en-US"/>
        </w:rPr>
      </w:pPr>
    </w:p>
    <w:p w14:paraId="6E172426" w14:textId="77777777" w:rsidR="00597B12" w:rsidRDefault="00597B12" w:rsidP="00473BC2"/>
    <w:p w14:paraId="08D2C94F" w14:textId="77777777" w:rsidR="000E20FD" w:rsidRDefault="000E20FD" w:rsidP="000E20FD">
      <w:pPr>
        <w:suppressAutoHyphens w:val="0"/>
        <w:autoSpaceDE w:val="0"/>
        <w:autoSpaceDN w:val="0"/>
        <w:adjustRightInd w:val="0"/>
        <w:rPr>
          <w:rFonts w:ascii="CourierNewPSMT" w:eastAsia="Times New Roman" w:hAnsi="CourierNewPSMT" w:cs="CourierNewPSMT"/>
          <w:sz w:val="22"/>
          <w:szCs w:val="22"/>
          <w:lang w:eastAsia="en-US"/>
        </w:rPr>
      </w:pPr>
      <w:r>
        <w:rPr>
          <w:rFonts w:ascii="CourierNewPSMT" w:eastAsia="Times New Roman" w:hAnsi="CourierNewPSMT" w:cs="CourierNewPSMT"/>
          <w:sz w:val="22"/>
          <w:szCs w:val="22"/>
          <w:lang w:eastAsia="en-US"/>
        </w:rPr>
        <w:t>Note: hard coding an answer earns zero points for the whole project</w:t>
      </w:r>
    </w:p>
    <w:p w14:paraId="198186C9" w14:textId="77777777" w:rsidR="000E20FD" w:rsidRDefault="000E20FD" w:rsidP="000E20FD">
      <w:r>
        <w:rPr>
          <w:rFonts w:ascii="CourierNewPSMT" w:eastAsia="Times New Roman" w:hAnsi="CourierNewPSMT" w:cs="CourierNewPSMT"/>
          <w:sz w:val="22"/>
          <w:szCs w:val="22"/>
          <w:lang w:eastAsia="en-US"/>
        </w:rPr>
        <w:t xml:space="preserve">-10 points for not using </w:t>
      </w:r>
      <w:proofErr w:type="gramStart"/>
      <w:r>
        <w:rPr>
          <w:rFonts w:ascii="CourierNewPSMT" w:eastAsia="Times New Roman" w:hAnsi="CourierNewPSMT" w:cs="CourierNewPSMT"/>
          <w:sz w:val="22"/>
          <w:szCs w:val="22"/>
          <w:lang w:eastAsia="en-US"/>
        </w:rPr>
        <w:t>main(</w:t>
      </w:r>
      <w:proofErr w:type="gramEnd"/>
      <w:r>
        <w:rPr>
          <w:rFonts w:ascii="CourierNewPSMT" w:eastAsia="Times New Roman" w:hAnsi="CourierNewPSMT" w:cs="CourierNewPSMT"/>
          <w:sz w:val="22"/>
          <w:szCs w:val="22"/>
          <w:lang w:eastAsia="en-US"/>
        </w:rPr>
        <w:t>)</w:t>
      </w:r>
    </w:p>
    <w:sectPr w:rsidR="000E20FD" w:rsidSect="00D14529">
      <w:headerReference w:type="even" r:id="rId8"/>
      <w:headerReference w:type="default" r:id="rId9"/>
      <w:footerReference w:type="even" r:id="rId10"/>
      <w:footerReference w:type="default" r:id="rId11"/>
      <w:headerReference w:type="first" r:id="rId12"/>
      <w:footerReference w:type="first" r:id="rId13"/>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09639" w14:textId="77777777" w:rsidR="00C21573" w:rsidRDefault="00C21573" w:rsidP="00EB00DD">
      <w:r>
        <w:separator/>
      </w:r>
    </w:p>
  </w:endnote>
  <w:endnote w:type="continuationSeparator" w:id="0">
    <w:p w14:paraId="280D83F7" w14:textId="77777777" w:rsidR="00C21573" w:rsidRDefault="00C21573" w:rsidP="00EB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EFB5" w14:textId="77777777" w:rsidR="00EB00DD" w:rsidRDefault="00EB0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D2F4" w14:textId="77777777" w:rsidR="00EB00DD" w:rsidRDefault="00EB00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E951" w14:textId="77777777" w:rsidR="00EB00DD" w:rsidRDefault="00EB0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35AA" w14:textId="77777777" w:rsidR="00C21573" w:rsidRDefault="00C21573" w:rsidP="00EB00DD">
      <w:r>
        <w:separator/>
      </w:r>
    </w:p>
  </w:footnote>
  <w:footnote w:type="continuationSeparator" w:id="0">
    <w:p w14:paraId="5777A345" w14:textId="77777777" w:rsidR="00C21573" w:rsidRDefault="00C21573" w:rsidP="00EB0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DBF19" w14:textId="77777777" w:rsidR="00EB00DD" w:rsidRDefault="00EB0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0331" w14:textId="77777777" w:rsidR="00EB00DD" w:rsidRDefault="00EB00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AD9C" w14:textId="77777777" w:rsidR="00EB00DD" w:rsidRDefault="00EB0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singleLevel"/>
    <w:tmpl w:val="00000003"/>
    <w:name w:val="WW8Num18"/>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26"/>
    <w:lvl w:ilvl="0">
      <w:start w:val="1"/>
      <w:numFmt w:val="decimal"/>
      <w:lvlText w:val="%1."/>
      <w:lvlJc w:val="left"/>
      <w:pPr>
        <w:tabs>
          <w:tab w:val="num" w:pos="720"/>
        </w:tabs>
        <w:ind w:left="720" w:hanging="360"/>
      </w:pPr>
    </w:lvl>
  </w:abstractNum>
  <w:abstractNum w:abstractNumId="3" w15:restartNumberingAfterBreak="0">
    <w:nsid w:val="01862DF7"/>
    <w:multiLevelType w:val="hybridMultilevel"/>
    <w:tmpl w:val="2B9C581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7040B9"/>
    <w:multiLevelType w:val="multilevel"/>
    <w:tmpl w:val="84C27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B5166F"/>
    <w:multiLevelType w:val="hybridMultilevel"/>
    <w:tmpl w:val="ABE89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37634C"/>
    <w:multiLevelType w:val="hybridMultilevel"/>
    <w:tmpl w:val="4288E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76757"/>
    <w:multiLevelType w:val="hybridMultilevel"/>
    <w:tmpl w:val="2B9C581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E07B64"/>
    <w:multiLevelType w:val="hybridMultilevel"/>
    <w:tmpl w:val="225A5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5128B0"/>
    <w:multiLevelType w:val="hybridMultilevel"/>
    <w:tmpl w:val="F462E90C"/>
    <w:lvl w:ilvl="0" w:tplc="F81273EE">
      <w:start w:val="1"/>
      <w:numFmt w:val="lowerLetter"/>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A55B0A"/>
    <w:multiLevelType w:val="hybridMultilevel"/>
    <w:tmpl w:val="2B9C581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4E27C4"/>
    <w:multiLevelType w:val="hybridMultilevel"/>
    <w:tmpl w:val="1D906046"/>
    <w:lvl w:ilvl="0" w:tplc="FFFFFFFF">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4A5A4B"/>
    <w:multiLevelType w:val="hybridMultilevel"/>
    <w:tmpl w:val="2B9C581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315EEF"/>
    <w:multiLevelType w:val="hybridMultilevel"/>
    <w:tmpl w:val="F462E90C"/>
    <w:lvl w:ilvl="0" w:tplc="FFFFFFFF">
      <w:start w:val="1"/>
      <w:numFmt w:val="lowerLetter"/>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A07572"/>
    <w:multiLevelType w:val="hybridMultilevel"/>
    <w:tmpl w:val="2B9C581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185BAE"/>
    <w:multiLevelType w:val="hybridMultilevel"/>
    <w:tmpl w:val="2B9C581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C606D0"/>
    <w:multiLevelType w:val="hybridMultilevel"/>
    <w:tmpl w:val="2B9C581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D45D90"/>
    <w:multiLevelType w:val="hybridMultilevel"/>
    <w:tmpl w:val="2B9C581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332302">
    <w:abstractNumId w:val="17"/>
  </w:num>
  <w:num w:numId="2" w16cid:durableId="681931004">
    <w:abstractNumId w:val="3"/>
  </w:num>
  <w:num w:numId="3" w16cid:durableId="314913614">
    <w:abstractNumId w:val="16"/>
  </w:num>
  <w:num w:numId="4" w16cid:durableId="1461916534">
    <w:abstractNumId w:val="10"/>
  </w:num>
  <w:num w:numId="5" w16cid:durableId="1148284520">
    <w:abstractNumId w:val="12"/>
  </w:num>
  <w:num w:numId="6" w16cid:durableId="1692796665">
    <w:abstractNumId w:val="14"/>
  </w:num>
  <w:num w:numId="7" w16cid:durableId="1328173970">
    <w:abstractNumId w:val="7"/>
  </w:num>
  <w:num w:numId="8" w16cid:durableId="1700081533">
    <w:abstractNumId w:val="15"/>
  </w:num>
  <w:num w:numId="9" w16cid:durableId="494609265">
    <w:abstractNumId w:val="9"/>
  </w:num>
  <w:num w:numId="10" w16cid:durableId="1022588210">
    <w:abstractNumId w:val="13"/>
  </w:num>
  <w:num w:numId="11" w16cid:durableId="969675403">
    <w:abstractNumId w:val="5"/>
  </w:num>
  <w:num w:numId="12" w16cid:durableId="1236084041">
    <w:abstractNumId w:val="8"/>
  </w:num>
  <w:num w:numId="13" w16cid:durableId="1213233910">
    <w:abstractNumId w:val="11"/>
  </w:num>
  <w:num w:numId="14" w16cid:durableId="732853996">
    <w:abstractNumId w:val="4"/>
  </w:num>
  <w:num w:numId="15" w16cid:durableId="1382708062">
    <w:abstractNumId w:val="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vanah Barnes">
    <w15:presenceInfo w15:providerId="Windows Live" w15:userId="6db996a3bb352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F3"/>
    <w:rsid w:val="00000AA7"/>
    <w:rsid w:val="00000CC3"/>
    <w:rsid w:val="00012DFB"/>
    <w:rsid w:val="0001584A"/>
    <w:rsid w:val="0003585B"/>
    <w:rsid w:val="00041A5F"/>
    <w:rsid w:val="00061AB2"/>
    <w:rsid w:val="000632C2"/>
    <w:rsid w:val="00065812"/>
    <w:rsid w:val="00066DD7"/>
    <w:rsid w:val="00071D96"/>
    <w:rsid w:val="00073F3C"/>
    <w:rsid w:val="00086236"/>
    <w:rsid w:val="000900A0"/>
    <w:rsid w:val="000932C3"/>
    <w:rsid w:val="00094A05"/>
    <w:rsid w:val="00096E51"/>
    <w:rsid w:val="000B1455"/>
    <w:rsid w:val="000C05DF"/>
    <w:rsid w:val="000D0946"/>
    <w:rsid w:val="000E0EBE"/>
    <w:rsid w:val="000E20FD"/>
    <w:rsid w:val="000E2CE0"/>
    <w:rsid w:val="00102123"/>
    <w:rsid w:val="00105D56"/>
    <w:rsid w:val="00111BA6"/>
    <w:rsid w:val="00124751"/>
    <w:rsid w:val="00125320"/>
    <w:rsid w:val="00141C55"/>
    <w:rsid w:val="001425BF"/>
    <w:rsid w:val="00142856"/>
    <w:rsid w:val="001552C2"/>
    <w:rsid w:val="001576E8"/>
    <w:rsid w:val="001856A2"/>
    <w:rsid w:val="00192DF5"/>
    <w:rsid w:val="00196E30"/>
    <w:rsid w:val="001A5F44"/>
    <w:rsid w:val="001A65F9"/>
    <w:rsid w:val="001B12FC"/>
    <w:rsid w:val="001C010F"/>
    <w:rsid w:val="001C1523"/>
    <w:rsid w:val="001C22F3"/>
    <w:rsid w:val="001C774A"/>
    <w:rsid w:val="001D062D"/>
    <w:rsid w:val="001D1244"/>
    <w:rsid w:val="0020113D"/>
    <w:rsid w:val="00204A89"/>
    <w:rsid w:val="0020738A"/>
    <w:rsid w:val="00211FEF"/>
    <w:rsid w:val="002162E4"/>
    <w:rsid w:val="00223DE9"/>
    <w:rsid w:val="002544C8"/>
    <w:rsid w:val="0025720C"/>
    <w:rsid w:val="002710B8"/>
    <w:rsid w:val="00274AB5"/>
    <w:rsid w:val="0028068B"/>
    <w:rsid w:val="00283FAF"/>
    <w:rsid w:val="0028503C"/>
    <w:rsid w:val="0029194D"/>
    <w:rsid w:val="002A2313"/>
    <w:rsid w:val="002A7269"/>
    <w:rsid w:val="002B3155"/>
    <w:rsid w:val="002B757F"/>
    <w:rsid w:val="002C5985"/>
    <w:rsid w:val="002C669D"/>
    <w:rsid w:val="002D264D"/>
    <w:rsid w:val="002D2E1E"/>
    <w:rsid w:val="002D4332"/>
    <w:rsid w:val="002F229E"/>
    <w:rsid w:val="00304AEC"/>
    <w:rsid w:val="00321447"/>
    <w:rsid w:val="0032391B"/>
    <w:rsid w:val="00331836"/>
    <w:rsid w:val="003358A7"/>
    <w:rsid w:val="00341393"/>
    <w:rsid w:val="00352710"/>
    <w:rsid w:val="003543CB"/>
    <w:rsid w:val="00372867"/>
    <w:rsid w:val="0037770D"/>
    <w:rsid w:val="00381AE0"/>
    <w:rsid w:val="003908BE"/>
    <w:rsid w:val="00391E5A"/>
    <w:rsid w:val="003B558A"/>
    <w:rsid w:val="003B75C9"/>
    <w:rsid w:val="003C3115"/>
    <w:rsid w:val="003C510F"/>
    <w:rsid w:val="003C6CCD"/>
    <w:rsid w:val="003D3C00"/>
    <w:rsid w:val="003D5ABA"/>
    <w:rsid w:val="003D7DC8"/>
    <w:rsid w:val="003E0B1A"/>
    <w:rsid w:val="003E0D44"/>
    <w:rsid w:val="004115C5"/>
    <w:rsid w:val="004140CD"/>
    <w:rsid w:val="00420169"/>
    <w:rsid w:val="0042721A"/>
    <w:rsid w:val="00433763"/>
    <w:rsid w:val="004367AC"/>
    <w:rsid w:val="00446904"/>
    <w:rsid w:val="00466564"/>
    <w:rsid w:val="0047027C"/>
    <w:rsid w:val="0047090B"/>
    <w:rsid w:val="00472675"/>
    <w:rsid w:val="004737AD"/>
    <w:rsid w:val="00473BC2"/>
    <w:rsid w:val="00474238"/>
    <w:rsid w:val="0047610A"/>
    <w:rsid w:val="004774C6"/>
    <w:rsid w:val="0048700E"/>
    <w:rsid w:val="0049268B"/>
    <w:rsid w:val="004A6575"/>
    <w:rsid w:val="004A7E62"/>
    <w:rsid w:val="004B1427"/>
    <w:rsid w:val="004C6A3F"/>
    <w:rsid w:val="004D0542"/>
    <w:rsid w:val="004D12E4"/>
    <w:rsid w:val="004D7F7A"/>
    <w:rsid w:val="004F4BF7"/>
    <w:rsid w:val="00500EC8"/>
    <w:rsid w:val="005027EC"/>
    <w:rsid w:val="0050356F"/>
    <w:rsid w:val="00513BD4"/>
    <w:rsid w:val="005140B6"/>
    <w:rsid w:val="00523081"/>
    <w:rsid w:val="00526BAF"/>
    <w:rsid w:val="0052700C"/>
    <w:rsid w:val="005277DF"/>
    <w:rsid w:val="0053049B"/>
    <w:rsid w:val="00532924"/>
    <w:rsid w:val="00533F5D"/>
    <w:rsid w:val="00535C5A"/>
    <w:rsid w:val="00536B48"/>
    <w:rsid w:val="005425E8"/>
    <w:rsid w:val="00543202"/>
    <w:rsid w:val="0054423B"/>
    <w:rsid w:val="00551130"/>
    <w:rsid w:val="00563E9B"/>
    <w:rsid w:val="00597B12"/>
    <w:rsid w:val="00597F13"/>
    <w:rsid w:val="005A230F"/>
    <w:rsid w:val="005A62F9"/>
    <w:rsid w:val="005B2373"/>
    <w:rsid w:val="005B32CD"/>
    <w:rsid w:val="005B4985"/>
    <w:rsid w:val="005B5EEA"/>
    <w:rsid w:val="005E715F"/>
    <w:rsid w:val="005E77F8"/>
    <w:rsid w:val="005F2E5F"/>
    <w:rsid w:val="00615599"/>
    <w:rsid w:val="006634B6"/>
    <w:rsid w:val="0067796E"/>
    <w:rsid w:val="0068313D"/>
    <w:rsid w:val="0068520E"/>
    <w:rsid w:val="006A209E"/>
    <w:rsid w:val="006A5530"/>
    <w:rsid w:val="006A7B1A"/>
    <w:rsid w:val="006A7C66"/>
    <w:rsid w:val="006B5094"/>
    <w:rsid w:val="006D4281"/>
    <w:rsid w:val="006E2BCC"/>
    <w:rsid w:val="006E6904"/>
    <w:rsid w:val="006F1569"/>
    <w:rsid w:val="006F4779"/>
    <w:rsid w:val="0070430E"/>
    <w:rsid w:val="00713674"/>
    <w:rsid w:val="007313D6"/>
    <w:rsid w:val="00756ACB"/>
    <w:rsid w:val="00773B26"/>
    <w:rsid w:val="00776A2F"/>
    <w:rsid w:val="00781F20"/>
    <w:rsid w:val="00790A13"/>
    <w:rsid w:val="00790AEA"/>
    <w:rsid w:val="0079700A"/>
    <w:rsid w:val="007A17AF"/>
    <w:rsid w:val="007A75BE"/>
    <w:rsid w:val="007B5A75"/>
    <w:rsid w:val="007B7408"/>
    <w:rsid w:val="007C2B8A"/>
    <w:rsid w:val="007C2C23"/>
    <w:rsid w:val="007C2E5E"/>
    <w:rsid w:val="007C566F"/>
    <w:rsid w:val="007E0B71"/>
    <w:rsid w:val="007E11D2"/>
    <w:rsid w:val="007F396B"/>
    <w:rsid w:val="007F4DA2"/>
    <w:rsid w:val="00800838"/>
    <w:rsid w:val="00801FB6"/>
    <w:rsid w:val="00811C33"/>
    <w:rsid w:val="00812C3C"/>
    <w:rsid w:val="00815455"/>
    <w:rsid w:val="008205E8"/>
    <w:rsid w:val="00820630"/>
    <w:rsid w:val="00820C55"/>
    <w:rsid w:val="0082205B"/>
    <w:rsid w:val="008232F6"/>
    <w:rsid w:val="00823882"/>
    <w:rsid w:val="00831953"/>
    <w:rsid w:val="00843B27"/>
    <w:rsid w:val="00853DEA"/>
    <w:rsid w:val="008549B2"/>
    <w:rsid w:val="008609EA"/>
    <w:rsid w:val="008732E8"/>
    <w:rsid w:val="008866BE"/>
    <w:rsid w:val="00897FD6"/>
    <w:rsid w:val="008A0BE5"/>
    <w:rsid w:val="008A1A93"/>
    <w:rsid w:val="008A1ABC"/>
    <w:rsid w:val="008B16ED"/>
    <w:rsid w:val="008B3CDB"/>
    <w:rsid w:val="008C3166"/>
    <w:rsid w:val="008C3209"/>
    <w:rsid w:val="008C550F"/>
    <w:rsid w:val="008C6241"/>
    <w:rsid w:val="008C641B"/>
    <w:rsid w:val="008D785E"/>
    <w:rsid w:val="008E411C"/>
    <w:rsid w:val="008E6525"/>
    <w:rsid w:val="00902A38"/>
    <w:rsid w:val="00902EB8"/>
    <w:rsid w:val="00903FE4"/>
    <w:rsid w:val="00906CFA"/>
    <w:rsid w:val="00912AE2"/>
    <w:rsid w:val="00913411"/>
    <w:rsid w:val="0092153B"/>
    <w:rsid w:val="00924DB2"/>
    <w:rsid w:val="00926DDF"/>
    <w:rsid w:val="00934E70"/>
    <w:rsid w:val="00940845"/>
    <w:rsid w:val="0097578B"/>
    <w:rsid w:val="00977B9E"/>
    <w:rsid w:val="00980F1F"/>
    <w:rsid w:val="009861D2"/>
    <w:rsid w:val="00987205"/>
    <w:rsid w:val="0099354B"/>
    <w:rsid w:val="009B606D"/>
    <w:rsid w:val="009B738D"/>
    <w:rsid w:val="009E26F7"/>
    <w:rsid w:val="009E3D87"/>
    <w:rsid w:val="009E4A42"/>
    <w:rsid w:val="009E76A8"/>
    <w:rsid w:val="009F1920"/>
    <w:rsid w:val="00A006A8"/>
    <w:rsid w:val="00A07A51"/>
    <w:rsid w:val="00A13AB1"/>
    <w:rsid w:val="00A149E2"/>
    <w:rsid w:val="00A17E6D"/>
    <w:rsid w:val="00A21670"/>
    <w:rsid w:val="00A312F4"/>
    <w:rsid w:val="00A32F59"/>
    <w:rsid w:val="00A37163"/>
    <w:rsid w:val="00A51320"/>
    <w:rsid w:val="00A523B5"/>
    <w:rsid w:val="00A60356"/>
    <w:rsid w:val="00A658D6"/>
    <w:rsid w:val="00A901FE"/>
    <w:rsid w:val="00A92980"/>
    <w:rsid w:val="00A94078"/>
    <w:rsid w:val="00AB1C00"/>
    <w:rsid w:val="00AC733B"/>
    <w:rsid w:val="00AD2318"/>
    <w:rsid w:val="00B11E57"/>
    <w:rsid w:val="00B363E6"/>
    <w:rsid w:val="00B53756"/>
    <w:rsid w:val="00B5439A"/>
    <w:rsid w:val="00B5529D"/>
    <w:rsid w:val="00B55797"/>
    <w:rsid w:val="00B56AA7"/>
    <w:rsid w:val="00B63FC8"/>
    <w:rsid w:val="00B76556"/>
    <w:rsid w:val="00B77CB9"/>
    <w:rsid w:val="00B80CBD"/>
    <w:rsid w:val="00B8154A"/>
    <w:rsid w:val="00B876CD"/>
    <w:rsid w:val="00B87D8B"/>
    <w:rsid w:val="00B9561E"/>
    <w:rsid w:val="00BA5DF4"/>
    <w:rsid w:val="00BA6E8D"/>
    <w:rsid w:val="00BB08F8"/>
    <w:rsid w:val="00BB0B64"/>
    <w:rsid w:val="00BB4406"/>
    <w:rsid w:val="00BB62FD"/>
    <w:rsid w:val="00BC7DB3"/>
    <w:rsid w:val="00BD6E43"/>
    <w:rsid w:val="00BE66D4"/>
    <w:rsid w:val="00C202D9"/>
    <w:rsid w:val="00C21573"/>
    <w:rsid w:val="00C23A7B"/>
    <w:rsid w:val="00C27F8A"/>
    <w:rsid w:val="00C345B8"/>
    <w:rsid w:val="00C37607"/>
    <w:rsid w:val="00C56EB2"/>
    <w:rsid w:val="00C616B0"/>
    <w:rsid w:val="00C66FB8"/>
    <w:rsid w:val="00C70464"/>
    <w:rsid w:val="00C8219E"/>
    <w:rsid w:val="00C94BEF"/>
    <w:rsid w:val="00C9790E"/>
    <w:rsid w:val="00C97FF5"/>
    <w:rsid w:val="00CA1233"/>
    <w:rsid w:val="00CA402C"/>
    <w:rsid w:val="00CB0766"/>
    <w:rsid w:val="00CB1D9B"/>
    <w:rsid w:val="00CB3E96"/>
    <w:rsid w:val="00CB562F"/>
    <w:rsid w:val="00CB7E3B"/>
    <w:rsid w:val="00CD5245"/>
    <w:rsid w:val="00CE7829"/>
    <w:rsid w:val="00CE7864"/>
    <w:rsid w:val="00CF0EB3"/>
    <w:rsid w:val="00CF4CA0"/>
    <w:rsid w:val="00CF7EA9"/>
    <w:rsid w:val="00D05FC9"/>
    <w:rsid w:val="00D07397"/>
    <w:rsid w:val="00D14529"/>
    <w:rsid w:val="00D32D7C"/>
    <w:rsid w:val="00D33852"/>
    <w:rsid w:val="00D33A27"/>
    <w:rsid w:val="00D44AAA"/>
    <w:rsid w:val="00D46370"/>
    <w:rsid w:val="00D77713"/>
    <w:rsid w:val="00D86951"/>
    <w:rsid w:val="00D91064"/>
    <w:rsid w:val="00D96A2B"/>
    <w:rsid w:val="00DA2D8B"/>
    <w:rsid w:val="00DA3949"/>
    <w:rsid w:val="00DC2D54"/>
    <w:rsid w:val="00DC5C94"/>
    <w:rsid w:val="00DE1C0B"/>
    <w:rsid w:val="00DE7F49"/>
    <w:rsid w:val="00DF058E"/>
    <w:rsid w:val="00DF5DBD"/>
    <w:rsid w:val="00E112EE"/>
    <w:rsid w:val="00E2200A"/>
    <w:rsid w:val="00E31038"/>
    <w:rsid w:val="00E447DA"/>
    <w:rsid w:val="00E4702E"/>
    <w:rsid w:val="00E522B5"/>
    <w:rsid w:val="00E73CD2"/>
    <w:rsid w:val="00E7413E"/>
    <w:rsid w:val="00E74FD6"/>
    <w:rsid w:val="00E80902"/>
    <w:rsid w:val="00E845F3"/>
    <w:rsid w:val="00EA5A16"/>
    <w:rsid w:val="00EA776E"/>
    <w:rsid w:val="00EB00DD"/>
    <w:rsid w:val="00EB085A"/>
    <w:rsid w:val="00EB42E8"/>
    <w:rsid w:val="00EC1869"/>
    <w:rsid w:val="00ED2C46"/>
    <w:rsid w:val="00ED51E8"/>
    <w:rsid w:val="00EE0494"/>
    <w:rsid w:val="00EE3E8F"/>
    <w:rsid w:val="00EE7E2E"/>
    <w:rsid w:val="00EF64D4"/>
    <w:rsid w:val="00EF72B0"/>
    <w:rsid w:val="00F0285B"/>
    <w:rsid w:val="00F12DC0"/>
    <w:rsid w:val="00F2202C"/>
    <w:rsid w:val="00F22A0F"/>
    <w:rsid w:val="00F261A0"/>
    <w:rsid w:val="00F3108F"/>
    <w:rsid w:val="00F3488C"/>
    <w:rsid w:val="00F476A7"/>
    <w:rsid w:val="00F47EA8"/>
    <w:rsid w:val="00F51E44"/>
    <w:rsid w:val="00F62B4A"/>
    <w:rsid w:val="00F67F49"/>
    <w:rsid w:val="00F72DAB"/>
    <w:rsid w:val="00F73187"/>
    <w:rsid w:val="00F95CD3"/>
    <w:rsid w:val="00F96B27"/>
    <w:rsid w:val="00FA0272"/>
    <w:rsid w:val="00FA1D65"/>
    <w:rsid w:val="00FA7808"/>
    <w:rsid w:val="00FB20BD"/>
    <w:rsid w:val="00FC4136"/>
    <w:rsid w:val="00FD041C"/>
    <w:rsid w:val="00FD55CC"/>
    <w:rsid w:val="00FE5EA3"/>
    <w:rsid w:val="00FF1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0A6BDA8"/>
  <w15:chartTrackingRefBased/>
  <w15:docId w15:val="{4B087168-8833-6448-97F0-709940D9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C2"/>
    <w:pPr>
      <w:suppressAutoHyphens/>
    </w:pPr>
    <w:rPr>
      <w:rFonts w:eastAsia="Batang"/>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Arial"/>
    </w:rPr>
  </w:style>
  <w:style w:type="character" w:customStyle="1" w:styleId="WW8Num14z2">
    <w:name w:val="WW8Num14z2"/>
    <w:rPr>
      <w:rFonts w:ascii="Wingdings" w:hAnsi="Wingdings"/>
    </w:rPr>
  </w:style>
  <w:style w:type="character" w:customStyle="1" w:styleId="WW8Num19z0">
    <w:name w:val="WW8Num19z0"/>
    <w:rPr>
      <w:rFonts w:ascii="Symbol" w:hAnsi="Symbol"/>
    </w:rPr>
  </w:style>
  <w:style w:type="character" w:customStyle="1" w:styleId="WW8Num19z2">
    <w:name w:val="WW8Num19z2"/>
    <w:rPr>
      <w:rFonts w:ascii="Wingdings" w:hAnsi="Wingdings"/>
    </w:rPr>
  </w:style>
  <w:style w:type="character" w:customStyle="1" w:styleId="WW8Num19z4">
    <w:name w:val="WW8Num19z4"/>
    <w:rPr>
      <w:rFonts w:ascii="Courier New" w:hAnsi="Courier New" w:cs="Arial"/>
    </w:rPr>
  </w:style>
  <w:style w:type="character" w:customStyle="1" w:styleId="WW8Num21z0">
    <w:name w:val="WW8Num21z0"/>
    <w:rPr>
      <w:rFonts w:ascii="Symbol" w:hAnsi="Symbol"/>
    </w:rPr>
  </w:style>
  <w:style w:type="character" w:customStyle="1" w:styleId="WW8Num21z1">
    <w:name w:val="WW8Num21z1"/>
    <w:rPr>
      <w:rFonts w:ascii="Courier New" w:hAnsi="Courier New" w:cs="Arial"/>
    </w:rPr>
  </w:style>
  <w:style w:type="character" w:customStyle="1" w:styleId="WW8Num21z2">
    <w:name w:val="WW8Num21z2"/>
    <w:rPr>
      <w:rFonts w:ascii="Wingdings" w:hAnsi="Wingdings"/>
    </w:rPr>
  </w:style>
  <w:style w:type="character" w:styleId="Hyperlink">
    <w:name w:val="Hyperlink"/>
    <w:rPr>
      <w:color w:val="0000FF"/>
      <w:u w:val="single"/>
    </w:rPr>
  </w:style>
  <w:style w:type="character" w:styleId="CommentReference">
    <w:name w:val="annotation reference"/>
    <w:rPr>
      <w:sz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style>
  <w:style w:type="paragraph" w:styleId="CommentSubject">
    <w:name w:val="annotation subject"/>
    <w:basedOn w:val="CommentText"/>
    <w:next w:val="CommentText"/>
  </w:style>
  <w:style w:type="paragraph" w:styleId="BalloonText">
    <w:name w:val="Balloon Text"/>
    <w:basedOn w:val="Normal"/>
    <w:rPr>
      <w:rFonts w:ascii="Lucida Grande" w:hAnsi="Lucida Grande"/>
      <w:sz w:val="18"/>
      <w:szCs w:val="18"/>
    </w:rPr>
  </w:style>
  <w:style w:type="character" w:customStyle="1" w:styleId="apple-converted-space">
    <w:name w:val="apple-converted-space"/>
    <w:rsid w:val="006648A5"/>
  </w:style>
  <w:style w:type="character" w:styleId="FollowedHyperlink">
    <w:name w:val="FollowedHyperlink"/>
    <w:uiPriority w:val="99"/>
    <w:semiHidden/>
    <w:unhideWhenUsed/>
    <w:rsid w:val="00196E30"/>
    <w:rPr>
      <w:color w:val="800080"/>
      <w:u w:val="single"/>
    </w:rPr>
  </w:style>
  <w:style w:type="paragraph" w:styleId="ListParagraph">
    <w:name w:val="List Paragraph"/>
    <w:basedOn w:val="Normal"/>
    <w:uiPriority w:val="34"/>
    <w:qFormat/>
    <w:rsid w:val="003B75C9"/>
    <w:pPr>
      <w:suppressAutoHyphens w:val="0"/>
      <w:spacing w:after="160" w:line="259" w:lineRule="auto"/>
      <w:ind w:left="720"/>
      <w:contextualSpacing/>
    </w:pPr>
    <w:rPr>
      <w:rFonts w:ascii="Calibri" w:eastAsia="Calibri" w:hAnsi="Calibri" w:cs="Arial"/>
      <w:sz w:val="22"/>
      <w:szCs w:val="22"/>
      <w:lang w:eastAsia="en-US"/>
    </w:rPr>
  </w:style>
  <w:style w:type="paragraph" w:customStyle="1" w:styleId="Default">
    <w:name w:val="Default"/>
    <w:rsid w:val="00086236"/>
    <w:pPr>
      <w:autoSpaceDE w:val="0"/>
      <w:autoSpaceDN w:val="0"/>
      <w:adjustRightInd w:val="0"/>
    </w:pPr>
    <w:rPr>
      <w:color w:val="000000"/>
      <w:sz w:val="24"/>
      <w:szCs w:val="24"/>
    </w:rPr>
  </w:style>
  <w:style w:type="paragraph" w:styleId="Header">
    <w:name w:val="header"/>
    <w:basedOn w:val="Normal"/>
    <w:link w:val="HeaderChar"/>
    <w:uiPriority w:val="99"/>
    <w:unhideWhenUsed/>
    <w:rsid w:val="00EB00DD"/>
    <w:pPr>
      <w:tabs>
        <w:tab w:val="center" w:pos="4680"/>
        <w:tab w:val="right" w:pos="9360"/>
      </w:tabs>
    </w:pPr>
  </w:style>
  <w:style w:type="character" w:customStyle="1" w:styleId="HeaderChar">
    <w:name w:val="Header Char"/>
    <w:basedOn w:val="DefaultParagraphFont"/>
    <w:link w:val="Header"/>
    <w:uiPriority w:val="99"/>
    <w:rsid w:val="00EB00DD"/>
    <w:rPr>
      <w:rFonts w:eastAsia="Batang"/>
      <w:sz w:val="24"/>
      <w:szCs w:val="24"/>
      <w:lang w:eastAsia="ar-SA"/>
    </w:rPr>
  </w:style>
  <w:style w:type="paragraph" w:styleId="Footer">
    <w:name w:val="footer"/>
    <w:basedOn w:val="Normal"/>
    <w:link w:val="FooterChar"/>
    <w:uiPriority w:val="99"/>
    <w:unhideWhenUsed/>
    <w:rsid w:val="00EB00DD"/>
    <w:pPr>
      <w:tabs>
        <w:tab w:val="center" w:pos="4680"/>
        <w:tab w:val="right" w:pos="9360"/>
      </w:tabs>
    </w:pPr>
  </w:style>
  <w:style w:type="character" w:customStyle="1" w:styleId="FooterChar">
    <w:name w:val="Footer Char"/>
    <w:basedOn w:val="DefaultParagraphFont"/>
    <w:link w:val="Footer"/>
    <w:uiPriority w:val="99"/>
    <w:rsid w:val="00EB00DD"/>
    <w:rPr>
      <w:rFonts w:eastAsia="Batang"/>
      <w:sz w:val="24"/>
      <w:szCs w:val="24"/>
      <w:lang w:eastAsia="ar-SA"/>
    </w:rPr>
  </w:style>
  <w:style w:type="character" w:styleId="PlaceholderText">
    <w:name w:val="Placeholder Text"/>
    <w:basedOn w:val="DefaultParagraphFont"/>
    <w:uiPriority w:val="99"/>
    <w:semiHidden/>
    <w:rsid w:val="00FB20BD"/>
    <w:rPr>
      <w:color w:val="808080"/>
    </w:rPr>
  </w:style>
  <w:style w:type="paragraph" w:styleId="Revision">
    <w:name w:val="Revision"/>
    <w:hidden/>
    <w:uiPriority w:val="99"/>
    <w:semiHidden/>
    <w:rsid w:val="00CD5245"/>
    <w:rPr>
      <w:rFonts w:eastAsia="Batang"/>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9607">
      <w:bodyDiv w:val="1"/>
      <w:marLeft w:val="0"/>
      <w:marRight w:val="0"/>
      <w:marTop w:val="0"/>
      <w:marBottom w:val="0"/>
      <w:divBdr>
        <w:top w:val="none" w:sz="0" w:space="0" w:color="auto"/>
        <w:left w:val="none" w:sz="0" w:space="0" w:color="auto"/>
        <w:bottom w:val="none" w:sz="0" w:space="0" w:color="auto"/>
        <w:right w:val="none" w:sz="0" w:space="0" w:color="auto"/>
      </w:divBdr>
    </w:div>
    <w:div w:id="1090201935">
      <w:bodyDiv w:val="1"/>
      <w:marLeft w:val="0"/>
      <w:marRight w:val="0"/>
      <w:marTop w:val="0"/>
      <w:marBottom w:val="0"/>
      <w:divBdr>
        <w:top w:val="none" w:sz="0" w:space="0" w:color="auto"/>
        <w:left w:val="none" w:sz="0" w:space="0" w:color="auto"/>
        <w:bottom w:val="none" w:sz="0" w:space="0" w:color="auto"/>
        <w:right w:val="none" w:sz="0" w:space="0" w:color="auto"/>
      </w:divBdr>
    </w:div>
    <w:div w:id="1290473046">
      <w:bodyDiv w:val="1"/>
      <w:marLeft w:val="0"/>
      <w:marRight w:val="0"/>
      <w:marTop w:val="0"/>
      <w:marBottom w:val="0"/>
      <w:divBdr>
        <w:top w:val="none" w:sz="0" w:space="0" w:color="auto"/>
        <w:left w:val="none" w:sz="0" w:space="0" w:color="auto"/>
        <w:bottom w:val="none" w:sz="0" w:space="0" w:color="auto"/>
        <w:right w:val="none" w:sz="0" w:space="0" w:color="auto"/>
      </w:divBdr>
    </w:div>
    <w:div w:id="143251173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se.msu.edu/~cse231/General/coding.standard.html"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6814</Words>
  <Characters>38844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CSE 231</vt:lpstr>
    </vt:vector>
  </TitlesOfParts>
  <Company>Michigan State University</Company>
  <LinksUpToDate>false</LinksUpToDate>
  <CharactersWithSpaces>45567</CharactersWithSpaces>
  <SharedDoc>false</SharedDoc>
  <HLinks>
    <vt:vector size="6" baseType="variant">
      <vt:variant>
        <vt:i4>6357104</vt:i4>
      </vt:variant>
      <vt:variant>
        <vt:i4>0</vt:i4>
      </vt:variant>
      <vt:variant>
        <vt:i4>0</vt:i4>
      </vt:variant>
      <vt:variant>
        <vt:i4>5</vt:i4>
      </vt:variant>
      <vt:variant>
        <vt:lpwstr>http://www.cse.msu.edu/~cse231/General/coding.standard.html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231</dc:title>
  <dc:subject/>
  <dc:creator>Bill Punch</dc:creator>
  <cp:keywords/>
  <cp:lastModifiedBy>Savanah Barnes</cp:lastModifiedBy>
  <cp:revision>2</cp:revision>
  <cp:lastPrinted>2019-09-05T17:45:00Z</cp:lastPrinted>
  <dcterms:created xsi:type="dcterms:W3CDTF">2023-02-09T18:33:00Z</dcterms:created>
  <dcterms:modified xsi:type="dcterms:W3CDTF">2023-02-09T18:33:00Z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